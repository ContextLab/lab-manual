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rPr>
          <w:rtl w:val="0"/>
        </w:rPr>
      </w:pPr>
      <w:r>
        <w:rPr>
          <w:rFonts w:ascii="Arial" w:cs="Arial Unicode MS" w:hAnsi="Arial Unicode MS" w:eastAsia="Arial Unicode MS"/>
          <w:rtl w:val="0"/>
        </w:rPr>
        <w:t>Title: Memory, epilepsy</w:t>
      </w:r>
      <w:ins w:id="0" w:date="2015-05-21T21:01:33Z" w:author="Author">
        <w:r>
          <w:rPr>
            <w:rFonts w:ascii="Arial" w:cs="Arial Unicode MS" w:hAnsi="Arial Unicode MS" w:eastAsia="Arial Unicode MS"/>
            <w:rtl w:val="0"/>
            <w:lang w:val="en-US"/>
          </w:rPr>
          <w:t>,</w:t>
        </w:r>
      </w:ins>
      <w:r>
        <w:rPr>
          <w:rFonts w:ascii="Arial" w:cs="Arial Unicode MS" w:hAnsi="Arial Unicode MS" w:eastAsia="Arial Unicode MS"/>
          <w:rtl w:val="0"/>
          <w:lang w:val="en-US"/>
        </w:rPr>
        <w:t xml:space="preserve"> and brain stimulation: </w:t>
      </w:r>
      <w:ins w:id="1" w:date="2015-05-21T21:23:21Z" w:author="Author">
        <w:r>
          <w:rPr>
            <w:rFonts w:ascii="Arial" w:cs="Arial Unicode MS" w:hAnsi="Arial Unicode MS" w:eastAsia="Arial Unicode MS"/>
            <w:rtl w:val="0"/>
            <w:lang w:val="en-US"/>
          </w:rPr>
          <w:t>oscillatory correlates of episodic and spatial encoding and retrieval</w:t>
        </w:r>
      </w:ins>
      <w:del w:id="2" w:date="2015-05-21T21:01:39Z" w:author="Author">
        <w:r>
          <w:rPr>
            <w:rFonts w:ascii="Arial" w:cs="Arial Unicode MS" w:hAnsi="Arial Unicode MS" w:eastAsia="Arial Unicode MS"/>
            <w:rtl w:val="0"/>
          </w:rPr>
          <w:delText>O</w:delText>
        </w:r>
      </w:del>
      <w:del w:id="3" w:date="2015-05-21T21:02:05Z" w:author="Author">
        <w:r>
          <w:rPr>
            <w:rFonts w:ascii="Arial" w:cs="Arial Unicode MS" w:hAnsi="Arial Unicode MS" w:eastAsia="Arial Unicode MS"/>
            <w:rtl w:val="0"/>
            <w:lang w:val="en-US"/>
          </w:rPr>
          <w:delText>scillatory patterns during real-world navigation and free recall</w:delText>
        </w:r>
      </w:del>
      <w:r>
        <w:rPr>
          <w:rFonts w:ascii="Arial" w:cs="Arial Unicode MS" w:hAnsi="Arial Unicode MS" w:eastAsia="Arial Unicode MS"/>
          <w:rtl w:val="0"/>
          <w:lang w:val="en-US"/>
        </w:rPr>
        <w:t xml:space="preserve"> in chronically implanted human</w:t>
      </w:r>
      <w:ins w:id="4" w:date="2015-05-21T21:02:45Z" w:author="Author">
        <w:r>
          <w:rPr>
            <w:rFonts w:ascii="Arial" w:cs="Arial Unicode MS" w:hAnsi="Arial Unicode MS" w:eastAsia="Arial Unicode MS"/>
            <w:rtl w:val="0"/>
            <w:lang w:val="en-US"/>
          </w:rPr>
          <w:t xml:space="preserve"> epilepsy patients</w:t>
        </w:r>
      </w:ins>
      <w:del w:id="5" w:date="2015-05-21T21:02:41Z" w:author="Author">
        <w:r>
          <w:rPr>
            <w:rFonts w:ascii="Arial" w:cs="Arial Unicode MS" w:hAnsi="Arial Unicode MS" w:eastAsia="Arial Unicode MS"/>
            <w:rtl w:val="0"/>
          </w:rPr>
          <w:delText>s</w:delText>
        </w:r>
      </w:del>
    </w:p>
    <w:p>
      <w:pPr>
        <w:pStyle w:val="Body"/>
        <w:rPr>
          <w:rtl w:val="0"/>
        </w:rPr>
      </w:pPr>
    </w:p>
    <w:p>
      <w:pPr>
        <w:pStyle w:val="Body"/>
        <w:rPr>
          <w:rtl w:val="0"/>
        </w:rPr>
      </w:pPr>
      <w:r>
        <w:rPr>
          <w:rFonts w:ascii="Arial" w:cs="Arial Unicode MS" w:hAnsi="Arial Unicode MS" w:eastAsia="Arial Unicode MS"/>
          <w:rtl w:val="0"/>
          <w:lang w:val="en-US"/>
        </w:rPr>
        <w:t xml:space="preserve">Project summary: </w:t>
      </w:r>
    </w:p>
    <w:p>
      <w:pPr>
        <w:pStyle w:val="Body"/>
        <w:rPr>
          <w:rtl w:val="0"/>
        </w:rPr>
      </w:pPr>
    </w:p>
    <w:p>
      <w:pPr>
        <w:pStyle w:val="Body"/>
        <w:ind w:left="720" w:hanging="720"/>
        <w:jc w:val="both"/>
        <w:rPr>
          <w:rtl w:val="0"/>
        </w:rPr>
      </w:pPr>
      <w:ins w:id="6" w:date="2015-05-21T21:23:30Z" w:author="Author">
        <w:r>
          <w:rPr>
            <w:rtl w:val="0"/>
            <w:lang w:val="en-US"/>
          </w:rPr>
          <w:t xml:space="preserve">Brain stimulation therapy in epilepsy patients is known to reduce seizures, but little is known about how such treatments might affect cognitive impairments associated with epilepsy.  For example, epileptics often have substantial impairments in memory performance, which can in some cases be even more devastating for patients than the seizures themselves.  This project is aimed at elucidating the oscillatory correlates of episodic and spatial encoding and retrieval in epilepsy patients with and without memory dysfunction.  We will focus our study on patients with temporal lobe epilepsy who have been surgically implanted with a self-contained ambulatory electrocorticographic recording device </w:t>
        </w:r>
      </w:ins>
      <w:del w:id="7" w:date="2015-05-21T21:19:42Z" w:author="Author">
        <w:r>
          <w:rPr>
            <w:rtl w:val="0"/>
            <w:lang w:val="en-US"/>
          </w:rPr>
          <w:delText xml:space="preserve">There is a fundamental gap in treating and understanding cognitive dysfunction in epileptic disorders. Brain stimulation therapy, already </w:delText>
        </w:r>
      </w:del>
      <w:del w:id="8" w:date="2015-05-21T21:19:42Z" w:author="Author">
        <w:r>
          <w:rPr>
            <w:rtl w:val="0"/>
            <w:lang w:val="en-US"/>
          </w:rPr>
          <w:delText>established to reduce seizures, has potential to close th</w:delText>
        </w:r>
      </w:del>
      <w:del w:id="9" w:date="2015-05-21T21:19:42Z" w:author="Author">
        <w:r>
          <w:rPr>
            <w:rtl w:val="0"/>
            <w:lang w:val="en-US"/>
          </w:rPr>
          <w:delText xml:space="preserve">e gap. Rational stimulation therapy requires a thorough understanding of the underlying neurophysiological temporal dynamics of memory and translation of animal work to humans. The long-term goal is to develop treatments that not only address seizures but also memory dysfunction in epilepsy. This project will study the underlying temporal dynamics of memory processing during real world-spatial navigation and free recall in patients with temporal lobe epilepsy and a chronically, implanted electrocorticographic recording device </w:delText>
        </w:r>
      </w:del>
      <w:r>
        <w:rPr>
          <w:rtl w:val="0"/>
        </w:rPr>
        <w:t>(RNS</w:t>
      </w:r>
      <w:r>
        <w:rPr>
          <w:rFonts w:hAnsi="Arial" w:hint="default"/>
          <w:rtl w:val="0"/>
        </w:rPr>
        <w:t>®</w:t>
      </w:r>
      <w:r>
        <w:rPr>
          <w:rtl w:val="0"/>
        </w:rPr>
        <w:t xml:space="preserve">, Neuropace Inc.). </w:t>
      </w:r>
      <w:ins w:id="10" w:date="2015-05-21T21:20:32Z" w:author="Author">
        <w:r>
          <w:rPr>
            <w:rtl w:val="0"/>
            <w:lang w:val="en-US"/>
          </w:rPr>
          <w:t xml:space="preserve">Our central hypothesis is that brain stimulation therapies, which have been previously designed and calibrated with the sole goal of reducing the number of seizures, may also recalibrate to also correct memory dysfunction by restoring healthy oscillations.  </w:t>
        </w:r>
      </w:ins>
      <w:del w:id="11" w:date="2015-05-21T21:20:45Z" w:author="Author">
        <w:r>
          <w:rPr>
            <w:rtl w:val="0"/>
            <w:lang w:val="en-US"/>
          </w:rPr>
          <w:delText>The central hypothesis is that brain stimulation targeted at epileptiform activity improves memory function by restoring healthy oscillations. Guided by preliminary data above hypothesis will be tested with</w:delText>
        </w:r>
      </w:del>
      <w:ins w:id="12" w:date="2015-05-21T21:21:13Z" w:author="Author">
        <w:r>
          <w:rPr>
            <w:rtl w:val="0"/>
            <w:lang w:val="en-US"/>
          </w:rPr>
          <w:t>We will test this hypothesis and develop appropriate stimulation therapies through</w:t>
        </w:r>
      </w:ins>
      <w:del w:id="13" w:date="2015-05-21T21:21:16Z" w:author="Author">
        <w:r>
          <w:rPr>
            <w:rtl w:val="0"/>
            <w:lang w:val="en-US"/>
          </w:rPr>
          <w:delText xml:space="preserve"> the</w:delText>
        </w:r>
      </w:del>
      <w:r>
        <w:rPr>
          <w:rtl w:val="0"/>
          <w:lang w:val="en-US"/>
        </w:rPr>
        <w:t xml:space="preserve"> four </w:t>
      </w:r>
      <w:del w:id="14" w:date="2015-05-21T21:21:19Z" w:author="Author">
        <w:r>
          <w:rPr>
            <w:rtl w:val="0"/>
            <w:lang w:val="en-US"/>
          </w:rPr>
          <w:delText xml:space="preserve">following </w:delText>
        </w:r>
      </w:del>
      <w:r>
        <w:rPr>
          <w:rtl w:val="0"/>
          <w:lang w:val="en-US"/>
        </w:rPr>
        <w:t xml:space="preserve">specific aims: </w:t>
      </w:r>
      <w:del w:id="15" w:date="2015-05-21T21:21:31Z" w:author="Author">
        <w:r>
          <w:rPr>
            <w:rtl w:val="0"/>
            <w:lang w:val="en-US"/>
          </w:rPr>
          <w:delText>1. Determine oscillatory markers of real world spatial navigation and memory as compared to virtual navigation. 2</w:delText>
        </w:r>
      </w:del>
      <w:ins w:id="16" w:date="2015-05-21T21:21:31Z" w:author="Author">
        <w:r>
          <w:rPr>
            <w:rtl w:val="0"/>
            <w:lang w:val="en-US"/>
          </w:rPr>
          <w:t>1</w:t>
        </w:r>
      </w:ins>
      <w:r>
        <w:rPr>
          <w:rtl w:val="0"/>
          <w:lang w:val="en-US"/>
        </w:rPr>
        <w:t xml:space="preserve">. Determine the oscillatory markers of short and long term free recall including the oscillations of especially disabling long-term accelerated forgetting. </w:t>
      </w:r>
      <w:ins w:id="17" w:date="2015-05-21T21:23:45Z" w:author="Author">
        <w:r>
          <w:rPr>
            <w:rtl w:val="0"/>
            <w:lang w:val="en-US"/>
          </w:rPr>
          <w:t>2</w:t>
        </w:r>
      </w:ins>
      <w:ins w:id="18" w:date="2015-05-21T21:23:45Z" w:author="Author">
        <w:r>
          <w:rPr>
            <w:rtl w:val="0"/>
            <w:lang w:val="en-US"/>
          </w:rPr>
          <w:t xml:space="preserve">. Determine oscillatory markers of real world spatial navigation and memory as compared </w:t>
        </w:r>
      </w:ins>
      <w:ins w:id="19" w:date="2015-05-21T21:23:45Z" w:author="Author">
        <w:r>
          <w:rPr>
            <w:rtl w:val="0"/>
            <w:lang w:val="en-US"/>
          </w:rPr>
          <w:t>with</w:t>
        </w:r>
      </w:ins>
      <w:ins w:id="20" w:date="2015-05-21T21:23:45Z" w:author="Author">
        <w:r>
          <w:rPr>
            <w:rtl w:val="0"/>
            <w:lang w:val="en-US"/>
          </w:rPr>
          <w:t xml:space="preserve"> virtual navigation. </w:t>
        </w:r>
      </w:ins>
      <w:ins w:id="21" w:date="2015-05-21T21:23:45Z" w:author="Author">
        <w:r>
          <w:rPr>
            <w:rtl w:val="0"/>
            <w:lang w:val="en-US"/>
          </w:rPr>
          <w:t xml:space="preserve"> </w:t>
        </w:r>
      </w:ins>
      <w:r>
        <w:rPr>
          <w:rtl w:val="0"/>
          <w:lang w:val="en-US"/>
        </w:rPr>
        <w:t xml:space="preserve">3. Determine the influence of abnormal interictal epileptiform discharges on spatial memory and free recall. 4. Study whether scheduled hippocampal stimulation or responsive stimulation has an effect on memory acutely and long term. </w:t>
      </w:r>
      <w:ins w:id="22" w:date="2015-05-21T21:26:53Z" w:author="Author">
        <w:r>
          <w:rPr>
            <w:rtl w:val="0"/>
            <w:lang w:val="en-US"/>
          </w:rPr>
          <w:t xml:space="preserve"> We will develop a series of experimental paradigms to test and examine patients</w:t>
        </w:r>
      </w:ins>
      <w:ins w:id="23" w:date="2015-05-21T21:26:53Z" w:author="Author">
        <w:r>
          <w:rPr>
            <w:rFonts w:hAnsi="Arial" w:hint="default"/>
            <w:rtl w:val="0"/>
            <w:lang w:val="en-US"/>
          </w:rPr>
          <w:t xml:space="preserve">’ </w:t>
        </w:r>
      </w:ins>
      <w:ins w:id="24" w:date="2015-05-21T21:26:53Z" w:author="Author">
        <w:r>
          <w:rPr>
            <w:rtl w:val="0"/>
            <w:lang w:val="en-US"/>
          </w:rPr>
          <w:t>episodic and spatial memory function.  The patients</w:t>
        </w:r>
      </w:ins>
      <w:ins w:id="25" w:date="2015-05-21T21:26:53Z" w:author="Author">
        <w:r>
          <w:rPr>
            <w:rFonts w:hAnsi="Arial" w:hint="default"/>
            <w:rtl w:val="0"/>
            <w:lang w:val="en-US"/>
          </w:rPr>
          <w:t xml:space="preserve">’ </w:t>
        </w:r>
      </w:ins>
      <w:ins w:id="26" w:date="2015-05-21T21:26:53Z" w:author="Author">
        <w:r>
          <w:rPr>
            <w:rtl w:val="0"/>
            <w:lang w:val="en-US"/>
          </w:rPr>
          <w:t xml:space="preserve">memories will be tested at a variety of intervals, ranging from a few seconds up to 30 days, in order to estimate the effective viability of encoded memories.  </w:t>
        </w:r>
      </w:ins>
      <w:del w:id="27" w:date="2015-05-21T21:27:16Z" w:author="Author">
        <w:r>
          <w:rPr>
            <w:rtl w:val="0"/>
            <w:lang w:val="en-US"/>
          </w:rPr>
          <w:delText xml:space="preserve">Within the first aim oscillations will be recorded during real world spatial memory tasks while the subject is walking. Within aim 2 accelerated forgetting, a common complaint of epileptic patients, will be investigated via a stimulus-rich, real world movie, modeling a free recall task and a well validated free word recall task. Oscillatory activity and performance will be recorded at four different time points over at time period of 30 days and oscillations for good long-term memory identified. </w:delText>
        </w:r>
      </w:del>
      <w:ins w:id="28" w:date="2015-05-21T21:28:27Z" w:author="Author">
        <w:r>
          <w:rPr>
            <w:rtl w:val="0"/>
            <w:lang w:val="en-US"/>
          </w:rPr>
          <w:t>A critical component of each of these aims is to develop a clear understanding of how epileptiform discharges specifically disrupt memory encoding and retrieval, and how stimulation might be used to correct such disruptions.</w:t>
        </w:r>
      </w:ins>
      <w:del w:id="29" w:date="2015-05-21T21:28:40Z" w:author="Author">
        <w:r>
          <w:rPr>
            <w:rtl w:val="0"/>
            <w:lang w:val="en-US"/>
          </w:rPr>
          <w:delText xml:space="preserve">Epileptiform discharges and their disturbance on memory and spectral content during memory processing will be investigated using previously developed automated detection algorithms. The influence of epileptic discharges during above mentioned memory tasks will be measured. Stimulation, similar to stimulation for seizures, will be delivered either triggered by epileptiform activity or in a scheduled manner during encoding or recall. The effect of both paradigms for improving memory and temporal dynamics will be compared. </w:delText>
        </w:r>
      </w:del>
      <w:ins w:id="30" w:date="2015-05-21T21:28:40Z" w:author="Author">
        <w:r>
          <w:rPr>
            <w:rtl w:val="0"/>
            <w:lang w:val="en-US"/>
          </w:rPr>
          <w:t xml:space="preserve">  O</w:t>
        </w:r>
      </w:ins>
      <w:del w:id="31" w:date="2015-05-21T21:28:42Z" w:author="Author">
        <w:r>
          <w:rPr>
            <w:rtl w:val="0"/>
            <w:lang w:val="en-US"/>
          </w:rPr>
          <w:delText>The</w:delText>
        </w:r>
      </w:del>
      <w:ins w:id="32" w:date="2015-05-21T21:28:42Z" w:author="Author">
        <w:r>
          <w:rPr>
            <w:rtl w:val="0"/>
            <w:lang w:val="en-US"/>
          </w:rPr>
          <w:t>ur</w:t>
        </w:r>
      </w:ins>
      <w:r>
        <w:rPr>
          <w:rtl w:val="0"/>
          <w:lang w:val="en-US"/>
        </w:rPr>
        <w:t xml:space="preserve"> approach is innovative</w:t>
      </w:r>
      <w:ins w:id="33" w:date="2015-05-21T21:29:44Z" w:author="Author">
        <w:r>
          <w:rPr>
            <w:rtl w:val="0"/>
            <w:lang w:val="en-US"/>
          </w:rPr>
          <w:t xml:space="preserve"> in that the Neuropace device will enable us to record and stimulate using implanted electrodes in chronically implanted, freely moving, humans.  </w:t>
        </w:r>
      </w:ins>
      <w:del w:id="34" w:date="2015-05-21T21:29:52Z" w:author="Author">
        <w:r>
          <w:rPr>
            <w:rtl w:val="0"/>
            <w:lang w:val="en-US"/>
          </w:rPr>
          <w:delText>, because it enables the study of intracranial oscillations in the real world and allows monitoring of chronic oscillatory activity long-term.</w:delText>
        </w:r>
      </w:del>
      <w:ins w:id="35" w:date="2015-05-21T21:30:00Z" w:author="Author">
        <w:r>
          <w:rPr>
            <w:rtl w:val="0"/>
            <w:lang w:val="en-US"/>
          </w:rPr>
          <w:t xml:space="preserve">Further, </w:t>
        </w:r>
      </w:ins>
      <w:del w:id="36" w:date="2015-05-21T21:30:12Z" w:author="Author">
        <w:r>
          <w:rPr>
            <w:rtl w:val="0"/>
            <w:lang w:val="en-US"/>
          </w:rPr>
          <w:delText xml:space="preserve"> In addition, </w:delText>
        </w:r>
      </w:del>
      <w:r>
        <w:rPr>
          <w:rtl w:val="0"/>
          <w:lang w:val="en-US"/>
        </w:rPr>
        <w:t xml:space="preserve">it provides a clinically feasible </w:t>
      </w:r>
      <w:ins w:id="37" w:date="2015-05-21T21:30:18Z" w:author="Author">
        <w:r>
          <w:rPr>
            <w:rtl w:val="0"/>
            <w:lang w:val="en-US"/>
          </w:rPr>
          <w:t xml:space="preserve">means of using </w:t>
        </w:r>
      </w:ins>
      <w:r>
        <w:rPr>
          <w:rtl w:val="0"/>
          <w:lang w:val="en-US"/>
        </w:rPr>
        <w:t xml:space="preserve">brain stimulation </w:t>
      </w:r>
      <w:del w:id="38" w:date="2015-05-21T21:30:22Z" w:author="Author">
        <w:r>
          <w:rPr>
            <w:rtl w:val="0"/>
            <w:lang w:val="da-DK"/>
          </w:rPr>
          <w:delText xml:space="preserve">paradigm for </w:delText>
        </w:r>
      </w:del>
      <w:ins w:id="39" w:date="2015-05-21T21:30:27Z" w:author="Author">
        <w:r>
          <w:rPr>
            <w:rtl w:val="0"/>
            <w:lang w:val="en-US"/>
          </w:rPr>
          <w:t>to enhance patients</w:t>
        </w:r>
      </w:ins>
      <w:ins w:id="40" w:date="2015-05-21T21:30:27Z" w:author="Author">
        <w:r>
          <w:rPr>
            <w:rFonts w:hAnsi="Arial" w:hint="default"/>
            <w:rtl w:val="0"/>
            <w:lang w:val="en-US"/>
          </w:rPr>
          <w:t xml:space="preserve">’ </w:t>
        </w:r>
      </w:ins>
      <w:r>
        <w:rPr>
          <w:rtl w:val="0"/>
          <w:lang w:val="en-US"/>
        </w:rPr>
        <w:t xml:space="preserve">memory </w:t>
      </w:r>
      <w:del w:id="41" w:date="2015-05-21T21:30:32Z" w:author="Author">
        <w:r>
          <w:rPr>
            <w:rtl w:val="0"/>
            <w:lang w:val="fr-FR"/>
          </w:rPr>
          <w:delText>enhancement</w:delText>
        </w:r>
      </w:del>
      <w:ins w:id="42" w:date="2015-05-21T21:31:29Z" w:author="Author">
        <w:r>
          <w:rPr>
            <w:rtl w:val="0"/>
            <w:lang w:val="en-US"/>
          </w:rPr>
          <w:t>function in the long term (e.g. once the patients leave the hospital)</w:t>
        </w:r>
      </w:ins>
      <w:r>
        <w:rPr>
          <w:rtl w:val="0"/>
        </w:rPr>
        <w:t xml:space="preserve">.  </w:t>
      </w:r>
      <w:del w:id="43" w:date="2015-05-21T21:31:38Z" w:author="Author">
        <w:r>
          <w:rPr>
            <w:rtl w:val="0"/>
            <w:lang w:val="en-US"/>
          </w:rPr>
          <w:delText>The</w:delText>
        </w:r>
      </w:del>
      <w:ins w:id="44" w:date="2015-05-21T21:31:38Z" w:author="Author">
        <w:r>
          <w:rPr>
            <w:rtl w:val="0"/>
            <w:lang w:val="en-US"/>
          </w:rPr>
          <w:t>Our</w:t>
        </w:r>
      </w:ins>
      <w:r>
        <w:rPr>
          <w:rtl w:val="0"/>
          <w:lang w:val="en-US"/>
        </w:rPr>
        <w:t xml:space="preserve"> proposed research is significant because the results </w:t>
      </w:r>
      <w:ins w:id="45" w:date="2015-05-21T21:31:49Z" w:author="Author">
        <w:r>
          <w:rPr>
            <w:rtl w:val="0"/>
            <w:lang w:val="en-US"/>
          </w:rPr>
          <w:t xml:space="preserve">of our study </w:t>
        </w:r>
      </w:ins>
      <w:r>
        <w:rPr>
          <w:rtl w:val="0"/>
          <w:lang w:val="en-US"/>
        </w:rPr>
        <w:t xml:space="preserve">will inform the future design of brain stimulation devices </w:t>
      </w:r>
      <w:del w:id="46" w:date="2015-05-21T21:31:57Z" w:author="Author">
        <w:r>
          <w:rPr>
            <w:rtl w:val="0"/>
          </w:rPr>
          <w:delText>in</w:delText>
        </w:r>
      </w:del>
      <w:ins w:id="47" w:date="2015-05-21T21:31:59Z" w:author="Author">
        <w:r>
          <w:rPr>
            <w:rtl w:val="0"/>
            <w:lang w:val="en-US"/>
          </w:rPr>
          <w:t>used to treat</w:t>
        </w:r>
      </w:ins>
      <w:r>
        <w:rPr>
          <w:rtl w:val="0"/>
        </w:rPr>
        <w:t xml:space="preserve"> epilepsy </w:t>
      </w:r>
      <w:ins w:id="48" w:date="2015-05-21T21:32:07Z" w:author="Author">
        <w:r>
          <w:rPr>
            <w:rtl w:val="0"/>
            <w:lang w:val="en-US"/>
          </w:rPr>
          <w:t>(</w:t>
        </w:r>
      </w:ins>
      <w:r>
        <w:rPr>
          <w:rtl w:val="0"/>
          <w:lang w:val="en-US"/>
        </w:rPr>
        <w:t>and possibly for other disease states</w:t>
      </w:r>
      <w:ins w:id="49" w:date="2015-05-21T21:32:09Z" w:author="Author">
        <w:r>
          <w:rPr>
            <w:rtl w:val="0"/>
            <w:lang w:val="en-US"/>
          </w:rPr>
          <w:t>)</w:t>
        </w:r>
      </w:ins>
      <w:r>
        <w:rPr>
          <w:rtl w:val="0"/>
        </w:rPr>
        <w:t xml:space="preserve">. </w:t>
      </w:r>
      <w:del w:id="50" w:date="2015-05-21T21:32:19Z" w:author="Author">
        <w:r>
          <w:rPr>
            <w:rtl w:val="0"/>
            <w:lang w:val="en-US"/>
          </w:rPr>
          <w:delText>Determining electrographic</w:delText>
        </w:r>
      </w:del>
      <w:ins w:id="51" w:date="2015-05-21T21:32:46Z" w:author="Author">
        <w:r>
          <w:rPr>
            <w:rtl w:val="0"/>
            <w:lang w:val="en-US"/>
          </w:rPr>
          <w:t>The opportunity to study the detailed electrophysiological correlates</w:t>
        </w:r>
      </w:ins>
      <w:r>
        <w:rPr>
          <w:rtl w:val="0"/>
        </w:rPr>
        <w:t xml:space="preserve"> </w:t>
      </w:r>
      <w:del w:id="52" w:date="2015-05-21T21:32:37Z" w:author="Author">
        <w:r>
          <w:rPr>
            <w:rtl w:val="0"/>
            <w:lang w:val="da-DK"/>
          </w:rPr>
          <w:delText xml:space="preserve">markers for </w:delText>
        </w:r>
      </w:del>
      <w:ins w:id="53" w:date="2015-05-21T21:32:37Z" w:author="Author">
        <w:r>
          <w:rPr>
            <w:rtl w:val="0"/>
            <w:lang w:val="en-US"/>
          </w:rPr>
          <w:t xml:space="preserve">of </w:t>
        </w:r>
      </w:ins>
      <w:r>
        <w:rPr>
          <w:rtl w:val="0"/>
          <w:lang w:val="en-US"/>
        </w:rPr>
        <w:t xml:space="preserve">memory encoding and recall </w:t>
      </w:r>
      <w:ins w:id="54" w:date="2015-05-21T21:32:55Z" w:author="Author">
        <w:r>
          <w:rPr>
            <w:rtl w:val="0"/>
            <w:lang w:val="en-US"/>
          </w:rPr>
          <w:t>using implanted electrodes in</w:t>
        </w:r>
      </w:ins>
      <w:del w:id="55" w:date="2015-05-21T21:32:51Z" w:author="Author">
        <w:r>
          <w:rPr>
            <w:rtl w:val="0"/>
          </w:rPr>
          <w:delText>in</w:delText>
        </w:r>
      </w:del>
      <w:r>
        <w:rPr>
          <w:rFonts w:hAnsi="Arial" w:hint="default"/>
          <w:rtl w:val="0"/>
        </w:rPr>
        <w:t xml:space="preserve"> “</w:t>
      </w:r>
      <w:r>
        <w:rPr>
          <w:rtl w:val="0"/>
          <w:lang w:val="en-US"/>
        </w:rPr>
        <w:t>freely ranging humans</w:t>
      </w:r>
      <w:r>
        <w:rPr>
          <w:rFonts w:hAnsi="Arial" w:hint="default"/>
          <w:rtl w:val="0"/>
        </w:rPr>
        <w:t xml:space="preserve">” </w:t>
      </w:r>
      <w:ins w:id="56" w:date="2015-05-21T21:33:01Z" w:author="Author">
        <w:r>
          <w:rPr>
            <w:rtl w:val="0"/>
            <w:lang w:val="en-US"/>
          </w:rPr>
          <w:t xml:space="preserve">will </w:t>
        </w:r>
      </w:ins>
      <w:r>
        <w:rPr>
          <w:rtl w:val="0"/>
          <w:lang w:val="en-US"/>
        </w:rPr>
        <w:t>provide</w:t>
      </w:r>
      <w:del w:id="57" w:date="2015-05-21T21:33:03Z" w:author="Author">
        <w:r>
          <w:rPr>
            <w:rtl w:val="0"/>
          </w:rPr>
          <w:delText>s</w:delText>
        </w:r>
      </w:del>
      <w:r>
        <w:rPr>
          <w:rtl w:val="0"/>
          <w:lang w:val="en-US"/>
        </w:rPr>
        <w:t xml:space="preserve"> unprecedented real-world, longitudinal </w:t>
      </w:r>
      <w:del w:id="58" w:date="2015-05-21T21:33:16Z" w:author="Author">
        <w:r>
          <w:rPr>
            <w:rtl w:val="0"/>
            <w:lang w:val="en-US"/>
          </w:rPr>
          <w:delText>evidence</w:delText>
        </w:r>
      </w:del>
      <w:ins w:id="59" w:date="2015-05-21T21:33:17Z" w:author="Author">
        <w:r>
          <w:rPr>
            <w:rtl w:val="0"/>
            <w:lang w:val="en-US"/>
          </w:rPr>
          <w:t>data</w:t>
        </w:r>
      </w:ins>
      <w:r>
        <w:rPr>
          <w:rtl w:val="0"/>
        </w:rPr>
        <w:t xml:space="preserve"> to facilitate </w:t>
      </w:r>
      <w:del w:id="60" w:date="2015-05-21T21:33:22Z" w:author="Author">
        <w:r>
          <w:rPr>
            <w:rtl w:val="0"/>
            <w:lang w:val="en-US"/>
          </w:rPr>
          <w:delText>further study</w:delText>
        </w:r>
      </w:del>
      <w:ins w:id="61" w:date="2015-05-21T21:33:24Z" w:author="Author">
        <w:r>
          <w:rPr>
            <w:rtl w:val="0"/>
            <w:lang w:val="en-US"/>
          </w:rPr>
          <w:t>our understanding</w:t>
        </w:r>
      </w:ins>
      <w:r>
        <w:rPr>
          <w:rtl w:val="0"/>
          <w:lang w:val="en-US"/>
        </w:rPr>
        <w:t xml:space="preserve"> of human memory.</w:t>
      </w:r>
      <w:del w:id="62" w:date="2015-05-21T21:33:27Z" w:author="Author">
        <w:r>
          <w:rPr>
            <w:rtl w:val="0"/>
          </w:rPr>
          <w:delText xml:space="preserve">   </w:delText>
        </w:r>
      </w:del>
    </w:p>
    <w:p>
      <w:pPr>
        <w:pStyle w:val="Body"/>
        <w:jc w:val="both"/>
        <w:rPr>
          <w:rtl w:val="0"/>
        </w:rPr>
      </w:pPr>
    </w:p>
    <w:p>
      <w:pPr>
        <w:pStyle w:val="Body"/>
        <w:rPr>
          <w:rtl w:val="0"/>
        </w:rPr>
      </w:pPr>
    </w:p>
    <w:p>
      <w:pPr>
        <w:pStyle w:val="Body"/>
        <w:rPr>
          <w:rtl w:val="0"/>
        </w:rPr>
      </w:pPr>
      <w:r>
        <w:rPr>
          <w:rFonts w:ascii="Arial" w:cs="Arial Unicode MS" w:hAnsi="Arial Unicode MS" w:eastAsia="Arial Unicode MS"/>
          <w:rtl w:val="0"/>
          <w:lang w:val="en-US"/>
        </w:rPr>
        <w:t xml:space="preserve">Project narrative: </w:t>
      </w:r>
    </w:p>
    <w:p>
      <w:pPr>
        <w:pStyle w:val="Body"/>
      </w:pPr>
      <w:del w:id="63" w:date="2015-05-21T21:33:34Z" w:author="Author">
        <w:r>
          <w:rPr>
            <w:rFonts w:ascii="Arial" w:cs="Arial Unicode MS" w:hAnsi="Arial Unicode MS" w:eastAsia="Arial Unicode MS"/>
            <w:rtl w:val="0"/>
            <w:lang w:val="en-US"/>
          </w:rPr>
          <w:delText>The</w:delText>
        </w:r>
      </w:del>
      <w:ins w:id="64" w:date="2015-05-21T21:39:01Z" w:author="Author">
        <w:r>
          <w:rPr>
            <w:rFonts w:ascii="Arial" w:cs="Arial Unicode MS" w:hAnsi="Arial Unicode MS" w:eastAsia="Arial Unicode MS"/>
            <w:rtl w:val="0"/>
            <w:lang w:val="en-US"/>
          </w:rPr>
          <w:t>The memory impairments associated with epilepsy are often more debilitating than the seizures themselves.  Brain stimulation therapies have been shown to reduce seizures, but more research is needed to understand whether and/or how brain stimulation might be used to restore full cognitive function to epilepsy patients.  Our proposed research is aimed at elucidating our basic understanding of how epileptic activity disrupts memory function, and how stimulation therapies may be used to restore memory function in epilepsy patients.  Our</w:t>
        </w:r>
      </w:ins>
      <w:r>
        <w:rPr>
          <w:rFonts w:ascii="Arial" w:cs="Arial Unicode MS" w:hAnsi="Arial Unicode MS" w:eastAsia="Arial Unicode MS"/>
          <w:rtl w:val="0"/>
          <w:lang w:val="en-US"/>
        </w:rPr>
        <w:t xml:space="preserve"> proposed research is </w:t>
      </w:r>
      <w:del w:id="65" w:date="2015-05-21T21:33:42Z" w:author="Author">
        <w:r>
          <w:rPr>
            <w:rFonts w:ascii="Arial" w:cs="Arial Unicode MS" w:hAnsi="Arial Unicode MS" w:eastAsia="Arial Unicode MS"/>
            <w:rtl w:val="0"/>
            <w:lang w:val="nl-NL"/>
          </w:rPr>
          <w:delText>relevant</w:delText>
        </w:r>
      </w:del>
      <w:ins w:id="66" w:date="2015-05-21T21:33:43Z" w:author="Author">
        <w:r>
          <w:rPr>
            <w:rFonts w:ascii="Arial" w:cs="Arial Unicode MS" w:hAnsi="Arial Unicode MS" w:eastAsia="Arial Unicode MS"/>
            <w:rtl w:val="0"/>
            <w:lang w:val="en-US"/>
          </w:rPr>
          <w:t>critical</w:t>
        </w:r>
      </w:ins>
      <w:r>
        <w:rPr>
          <w:rFonts w:ascii="Arial" w:cs="Arial Unicode MS" w:hAnsi="Arial Unicode MS" w:eastAsia="Arial Unicode MS"/>
          <w:rtl w:val="0"/>
          <w:lang w:val="en-US"/>
        </w:rPr>
        <w:t xml:space="preserve"> to public health and </w:t>
      </w:r>
      <w:ins w:id="67" w:date="2015-05-21T21:33:47Z" w:author="Author">
        <w:r>
          <w:rPr>
            <w:rFonts w:ascii="Arial" w:cs="Arial Unicode MS" w:hAnsi="Arial Unicode MS" w:eastAsia="Arial Unicode MS"/>
            <w:rtl w:val="0"/>
            <w:lang w:val="en-US"/>
          </w:rPr>
          <w:t xml:space="preserve">the </w:t>
        </w:r>
      </w:ins>
      <w:r>
        <w:rPr>
          <w:rFonts w:ascii="Arial" w:cs="Arial Unicode MS" w:hAnsi="Arial Unicode MS" w:eastAsia="Arial Unicode MS"/>
          <w:rtl w:val="0"/>
        </w:rPr>
        <w:t>NIH</w:t>
      </w:r>
      <w:ins w:id="68" w:date="2015-05-21T21:33:48Z" w:author="Author">
        <w:r>
          <w:rPr>
            <w:rFonts w:ascii="Arial" w:cs="Arial Unicode MS" w:hAnsi="Arial Unicode MS" w:eastAsia="Arial Unicode MS"/>
            <w:rtl w:val="0"/>
            <w:lang w:val="en-US"/>
          </w:rPr>
          <w:t>'s</w:t>
        </w:r>
      </w:ins>
      <w:r>
        <w:rPr>
          <w:rFonts w:ascii="Arial" w:cs="Arial Unicode MS" w:hAnsi="Arial Unicode MS" w:eastAsia="Arial Unicode MS"/>
          <w:rtl w:val="0"/>
          <w:lang w:val="en-US"/>
        </w:rPr>
        <w:t xml:space="preserve"> mission, because </w:t>
      </w:r>
      <w:ins w:id="69" w:date="2015-05-21T21:41:58Z" w:author="Author">
        <w:r>
          <w:rPr>
            <w:rFonts w:ascii="Arial" w:cs="Arial Unicode MS" w:hAnsi="Arial Unicode MS" w:eastAsia="Arial Unicode MS"/>
            <w:rtl w:val="0"/>
            <w:lang w:val="en-US"/>
          </w:rPr>
          <w:t>in addition to contributing substantially to the field</w:t>
        </w:r>
      </w:ins>
      <w:ins w:id="70" w:date="2015-05-21T21:41:58Z" w:author="Author">
        <w:r>
          <w:rPr>
            <w:rFonts w:ascii="Arial Unicode MS" w:cs="Arial Unicode MS" w:hAnsi="Arial" w:eastAsia="Arial Unicode MS" w:hint="default"/>
            <w:rtl w:val="0"/>
            <w:lang w:val="en-US"/>
          </w:rPr>
          <w:t>’</w:t>
        </w:r>
      </w:ins>
      <w:ins w:id="71" w:date="2015-05-21T21:41:58Z" w:author="Author">
        <w:r>
          <w:rPr>
            <w:rFonts w:ascii="Arial" w:cs="Arial Unicode MS" w:hAnsi="Arial Unicode MS" w:eastAsia="Arial Unicode MS"/>
            <w:rtl w:val="0"/>
            <w:lang w:val="en-US"/>
          </w:rPr>
          <w:t xml:space="preserve">s understanding of memory encoding and retrieval, our research is likely to have direct applications to helping to correct memory impairments in epilepsy patients.  The work will usher in a new line of </w:t>
        </w:r>
      </w:ins>
      <w:del w:id="72" w:date="2015-05-21T21:41:57Z" w:author="Author">
        <w:r>
          <w:rPr>
            <w:rFonts w:ascii="Arial" w:cs="Arial Unicode MS" w:hAnsi="Arial Unicode MS" w:eastAsia="Arial Unicode MS"/>
            <w:rtl w:val="0"/>
            <w:lang w:val="en-US"/>
          </w:rPr>
          <w:delText xml:space="preserve">understanding the effects of brain stimulation in epilepsy on memory function, can ameliorate some of the devastating cognitive consequences of epilepsy, which is frequently more debilitating than seizures themselves. Understanding memory function and brain oscillations and brain stimulation in an ambulatory real life human setting will contribute to fundamental knowledge about  brain activity than promotes good memory encoding in epileptic humans and will inform further design of </w:delText>
        </w:r>
      </w:del>
      <w:r>
        <w:rPr>
          <w:rFonts w:ascii="Arial Unicode MS" w:cs="Arial Unicode MS" w:hAnsi="Arial" w:eastAsia="Arial Unicode MS" w:hint="default"/>
          <w:rtl w:val="0"/>
        </w:rPr>
        <w:t>“</w:t>
      </w:r>
      <w:r>
        <w:rPr>
          <w:rFonts w:ascii="Arial" w:cs="Arial Unicode MS" w:hAnsi="Arial Unicode MS" w:eastAsia="Arial Unicode MS"/>
          <w:rtl w:val="0"/>
          <w:lang w:val="en-US"/>
        </w:rPr>
        <w:t>electrotherapeutic</w:t>
      </w:r>
      <w:del w:id="73" w:date="2015-05-21T21:42:01Z" w:author="Author">
        <w:r>
          <w:rPr>
            <w:rFonts w:ascii="Arial" w:cs="Arial Unicode MS" w:hAnsi="Arial Unicode MS" w:eastAsia="Arial Unicode MS"/>
            <w:rtl w:val="0"/>
          </w:rPr>
          <w:delText>s</w:delText>
        </w:r>
      </w:del>
      <w:r>
        <w:rPr>
          <w:rFonts w:ascii="Arial Unicode MS" w:cs="Arial Unicode MS" w:hAnsi="Arial" w:eastAsia="Arial Unicode MS" w:hint="default"/>
          <w:rtl w:val="0"/>
        </w:rPr>
        <w:t>”</w:t>
      </w:r>
      <w:ins w:id="74" w:date="2015-05-21T21:42:05Z" w:author="Author">
        <w:r>
          <w:rPr>
            <w:rFonts w:ascii="Arial" w:cs="Arial Unicode MS" w:hAnsi="Arial Unicode MS" w:eastAsia="Arial Unicode MS"/>
            <w:rtl w:val="0"/>
            <w:lang w:val="en-US"/>
          </w:rPr>
          <w:t xml:space="preserve"> devices intended</w:t>
        </w:r>
      </w:ins>
      <w:r>
        <w:rPr>
          <w:rFonts w:ascii="Arial" w:cs="Arial Unicode MS" w:hAnsi="Arial Unicode MS" w:eastAsia="Arial Unicode MS"/>
          <w:rtl w:val="0"/>
          <w:lang w:val="en-US"/>
        </w:rPr>
        <w:t xml:space="preserve"> to not only </w:t>
      </w:r>
      <w:del w:id="75" w:date="2015-05-21T21:42:36Z" w:author="Author">
        <w:r>
          <w:rPr>
            <w:rFonts w:ascii="Arial" w:cs="Arial Unicode MS" w:hAnsi="Arial Unicode MS" w:eastAsia="Arial Unicode MS"/>
            <w:rtl w:val="0"/>
          </w:rPr>
          <w:delText>address</w:delText>
        </w:r>
      </w:del>
      <w:ins w:id="76" w:date="2015-05-21T21:42:36Z" w:author="Author">
        <w:r>
          <w:rPr>
            <w:rFonts w:ascii="Arial" w:cs="Arial Unicode MS" w:hAnsi="Arial Unicode MS" w:eastAsia="Arial Unicode MS"/>
            <w:rtl w:val="0"/>
            <w:lang w:val="en-US"/>
          </w:rPr>
          <w:t>reduce</w:t>
        </w:r>
      </w:ins>
      <w:r>
        <w:rPr>
          <w:rFonts w:ascii="Arial" w:cs="Arial Unicode MS" w:hAnsi="Arial Unicode MS" w:eastAsia="Arial Unicode MS"/>
          <w:rtl w:val="0"/>
          <w:lang w:val="de-DE"/>
        </w:rPr>
        <w:t xml:space="preserve"> seizure</w:t>
      </w:r>
      <w:ins w:id="77" w:date="2015-05-21T21:42:10Z" w:author="Author">
        <w:r>
          <w:rPr>
            <w:rFonts w:ascii="Arial" w:cs="Arial Unicode MS" w:hAnsi="Arial Unicode MS" w:eastAsia="Arial Unicode MS"/>
            <w:rtl w:val="0"/>
            <w:lang w:val="en-US"/>
          </w:rPr>
          <w:t>s,</w:t>
        </w:r>
      </w:ins>
      <w:r>
        <w:rPr>
          <w:rFonts w:ascii="Arial" w:cs="Arial Unicode MS" w:hAnsi="Arial Unicode MS" w:eastAsia="Arial Unicode MS"/>
          <w:rtl w:val="0"/>
          <w:lang w:val="en-US"/>
        </w:rPr>
        <w:t xml:space="preserve"> but also </w:t>
      </w:r>
      <w:ins w:id="78" w:date="2015-05-21T21:42:21Z" w:author="Author">
        <w:r>
          <w:rPr>
            <w:rFonts w:ascii="Arial" w:cs="Arial Unicode MS" w:hAnsi="Arial Unicode MS" w:eastAsia="Arial Unicode MS"/>
            <w:rtl w:val="0"/>
            <w:lang w:val="en-US"/>
          </w:rPr>
          <w:t xml:space="preserve">to restore </w:t>
        </w:r>
      </w:ins>
      <w:r>
        <w:rPr>
          <w:rFonts w:ascii="Arial" w:cs="Arial Unicode MS" w:hAnsi="Arial Unicode MS" w:eastAsia="Arial Unicode MS"/>
          <w:rtl w:val="0"/>
          <w:lang w:val="it-IT"/>
        </w:rPr>
        <w:t xml:space="preserve">cognitive </w:t>
      </w:r>
      <w:del w:id="79" w:date="2015-05-21T21:42:23Z" w:author="Author">
        <w:r>
          <w:rPr>
            <w:rFonts w:ascii="Arial" w:cs="Arial Unicode MS" w:hAnsi="Arial Unicode MS" w:eastAsia="Arial Unicode MS"/>
            <w:rtl w:val="0"/>
            <w:lang w:val="fr-FR"/>
          </w:rPr>
          <w:delText>impairment</w:delText>
        </w:r>
      </w:del>
      <w:ins w:id="80" w:date="2015-05-21T21:42:24Z" w:author="Author">
        <w:r>
          <w:rPr>
            <w:rFonts w:ascii="Arial" w:cs="Arial Unicode MS" w:hAnsi="Arial Unicode MS" w:eastAsia="Arial Unicode MS"/>
            <w:rtl w:val="0"/>
            <w:lang w:val="en-US"/>
          </w:rPr>
          <w:t>function</w:t>
        </w:r>
      </w:ins>
      <w:r>
        <w:rPr>
          <w:rFonts w:ascii="Arial" w:cs="Arial Unicode MS" w:hAnsi="Arial Unicode MS" w:eastAsia="Arial Unicode MS"/>
          <w:rtl w:val="0"/>
        </w:rPr>
        <w:t xml:space="preserve">. </w: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