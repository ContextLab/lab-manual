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120"/>
        <w:rPr>
          <w:ins w:id="0" w:date="2015-05-21T17:51:40Z" w:author="Author"/>
          <w:rFonts w:ascii="Arial" w:cs="Arial" w:hAnsi="Arial" w:eastAsia="Arial"/>
          <w:color w:val="000000"/>
          <w:sz w:val="22"/>
          <w:szCs w:val="22"/>
          <w:u w:color="000000"/>
          <w:rtl w:val="0"/>
        </w:rPr>
      </w:pPr>
      <w:ins w:id="1" w:date="2015-05-21T17:51:40Z" w:author="Author">
        <w:r>
          <w:rPr>
            <w:rtl w:val="0"/>
            <w:lang w:val="en-US"/>
          </w:rPr>
          <w:t xml:space="preserve">Approximately 1 out of every 26 people in the United States will develop epilepsy sometime in their life.  </w:t>
        </w:r>
      </w:ins>
      <w:ins w:id="2" w:date="2015-05-21T17:51:40Z" w:author="Author">
        <w:r>
          <w:rPr>
            <w:rFonts w:ascii="Arial"/>
            <w:color w:val="000000"/>
            <w:sz w:val="22"/>
            <w:szCs w:val="22"/>
            <w:u w:color="000000"/>
            <w:rtl w:val="0"/>
            <w:lang w:val="en-US"/>
          </w:rPr>
          <w:t>Memory impairment</w:t>
        </w:r>
      </w:ins>
      <w:ins w:id="3" w:date="2015-05-21T17:51:40Z" w:author="Author">
        <w:r>
          <w:rPr>
            <w:rFonts w:ascii="Arial"/>
            <w:color w:val="000000"/>
            <w:sz w:val="22"/>
            <w:szCs w:val="22"/>
            <w:u w:color="000000"/>
            <w:rtl w:val="0"/>
            <w:lang w:val="en-US"/>
          </w:rPr>
          <w:t>s associated with</w:t>
        </w:r>
      </w:ins>
      <w:ins w:id="4" w:date="2015-05-21T17:51:40Z" w:author="Author">
        <w:r>
          <w:rPr>
            <w:rFonts w:ascii="Arial"/>
            <w:color w:val="000000"/>
            <w:sz w:val="22"/>
            <w:szCs w:val="22"/>
            <w:u w:color="000000"/>
            <w:rtl w:val="0"/>
            <w:lang w:val="en-US"/>
          </w:rPr>
          <w:t xml:space="preserve"> epilepsy can be more debilitating than the seizures themselves. Accelerated forgetting </w:t>
        </w:r>
      </w:ins>
      <w:ins w:id="5" w:date="2015-05-21T17:51:40Z" w:author="Author">
        <w:r>
          <w:rPr>
            <w:rFonts w:hAnsi="Arial" w:hint="default"/>
            <w:color w:val="000000"/>
            <w:sz w:val="22"/>
            <w:szCs w:val="22"/>
            <w:u w:color="000000"/>
            <w:rtl w:val="0"/>
            <w:lang w:val="en-US"/>
          </w:rPr>
          <w:t xml:space="preserve">– </w:t>
        </w:r>
      </w:ins>
      <w:ins w:id="6" w:date="2015-05-21T17:51:40Z" w:author="Author">
        <w:r>
          <w:rPr>
            <w:rFonts w:ascii="Arial"/>
            <w:color w:val="000000"/>
            <w:sz w:val="22"/>
            <w:szCs w:val="22"/>
            <w:u w:color="000000"/>
            <w:rtl w:val="0"/>
            <w:lang w:val="en-US"/>
          </w:rPr>
          <w:t>the impairment of long-term autobiographical memory</w:t>
        </w:r>
      </w:ins>
      <w:ins w:id="7" w:date="2015-05-21T17:51:40Z" w:author="Author">
        <w:r>
          <w:rPr>
            <w:rFonts w:hAnsi="Arial" w:hint="default"/>
            <w:color w:val="000000"/>
            <w:sz w:val="22"/>
            <w:szCs w:val="22"/>
            <w:u w:color="000000"/>
            <w:rtl w:val="0"/>
            <w:lang w:val="en-US"/>
          </w:rPr>
          <w:t xml:space="preserve"> –</w:t>
        </w:r>
      </w:ins>
      <w:ins w:id="8" w:date="2015-05-21T17:51:40Z" w:author="Author">
        <w:r>
          <w:rPr>
            <w:rFonts w:ascii="Arial"/>
            <w:color w:val="000000"/>
            <w:sz w:val="22"/>
            <w:szCs w:val="22"/>
            <w:u w:color="000000"/>
            <w:rtl w:val="0"/>
            <w:lang w:val="en-US"/>
          </w:rPr>
          <w:t xml:space="preserve"> is especially disabling</w:t>
        </w:r>
      </w:ins>
      <w:ins w:id="9" w:date="2015-05-21T17:51:40Z" w:author="Author">
        <w:r>
          <w:rPr>
            <w:rFonts w:ascii="Arial"/>
            <w:color w:val="000000"/>
            <w:sz w:val="22"/>
            <w:szCs w:val="22"/>
            <w:u w:color="000000"/>
            <w:rtl w:val="0"/>
            <w:lang w:val="en-US"/>
          </w:rPr>
          <w:t xml:space="preserve"> because our autobiographical memories define our sense of </w:t>
        </w:r>
      </w:ins>
      <w:ins w:id="10" w:date="2015-05-21T17:51:40Z" w:author="Author">
        <w:r>
          <w:rPr>
            <w:rFonts w:hAnsi="Arial" w:hint="default"/>
            <w:color w:val="000000"/>
            <w:sz w:val="22"/>
            <w:szCs w:val="22"/>
            <w:u w:color="000000"/>
            <w:rtl w:val="0"/>
            <w:lang w:val="en-US"/>
          </w:rPr>
          <w:t>“</w:t>
        </w:r>
      </w:ins>
      <w:ins w:id="11" w:date="2015-05-21T17:51:40Z" w:author="Author">
        <w:r>
          <w:rPr>
            <w:rFonts w:ascii="Arial"/>
            <w:color w:val="000000"/>
            <w:sz w:val="22"/>
            <w:szCs w:val="22"/>
            <w:u w:color="000000"/>
            <w:rtl w:val="0"/>
            <w:lang w:val="en-US"/>
          </w:rPr>
          <w:t>who we are</w:t>
        </w:r>
      </w:ins>
      <w:ins w:id="12" w:date="2015-05-21T17:51:40Z" w:author="Author">
        <w:r>
          <w:rPr>
            <w:rFonts w:ascii="Arial"/>
            <w:color w:val="000000"/>
            <w:sz w:val="22"/>
            <w:szCs w:val="22"/>
            <w:u w:color="000000"/>
            <w:rtl w:val="0"/>
          </w:rPr>
          <w:t>.</w:t>
        </w:r>
      </w:ins>
      <w:ins w:id="13" w:date="2015-05-21T17:51:40Z" w:author="Author">
        <w:r>
          <w:rPr>
            <w:rFonts w:hAnsi="Arial" w:hint="default"/>
            <w:color w:val="000000"/>
            <w:sz w:val="22"/>
            <w:szCs w:val="22"/>
            <w:u w:color="000000"/>
            <w:rtl w:val="0"/>
            <w:lang w:val="en-US"/>
          </w:rPr>
          <w:t xml:space="preserve">”  </w:t>
        </w:r>
      </w:ins>
      <w:ins w:id="14" w:date="2015-05-21T17:51:40Z" w:author="Author">
        <w:r>
          <w:rPr>
            <w:rFonts w:ascii="Arial"/>
            <w:color w:val="000000"/>
            <w:sz w:val="22"/>
            <w:szCs w:val="22"/>
            <w:u w:color="000000"/>
            <w:rtl w:val="0"/>
            <w:lang w:val="en-US"/>
          </w:rPr>
          <w:t>Our proposed research is aimed at (a) providing insights into the underlying causes of memory impairments in epileptics, and (b) exploring a potential treatment regime using intracranial brain stimulation.</w:t>
        </w:r>
      </w:ins>
    </w:p>
    <w:p>
      <w:pPr>
        <w:pStyle w:val="Body"/>
        <w:spacing w:after="120"/>
        <w:rPr>
          <w:del w:id="15" w:date="2015-05-21T17:51:54Z" w:author="Author"/>
          <w:rFonts w:ascii="Arial" w:cs="Arial" w:hAnsi="Arial" w:eastAsia="Arial"/>
          <w:sz w:val="22"/>
          <w:szCs w:val="22"/>
        </w:rPr>
      </w:pPr>
      <w:ins w:id="16" w:date="2015-05-21T17:51:40Z" w:author="Author">
        <w:r>
          <w:rPr>
            <w:rFonts w:ascii="Arial"/>
            <w:color w:val="000000"/>
            <w:sz w:val="22"/>
            <w:szCs w:val="22"/>
            <w:u w:color="000000"/>
            <w:rtl w:val="0"/>
            <w:lang w:val="en-US"/>
          </w:rPr>
          <w:t xml:space="preserve">Our research program is centered around a chronic ambulatory human electrocorticographic recording and stimulation device </w:t>
        </w:r>
      </w:ins>
      <w:ins w:id="17" w:date="2015-05-21T17:51:40Z" w:author="Author">
        <w:r>
          <w:rPr>
            <w:rFonts w:ascii="Arial"/>
            <w:sz w:val="22"/>
            <w:szCs w:val="22"/>
            <w:rtl w:val="0"/>
          </w:rPr>
          <w:t>(RNS</w:t>
        </w:r>
      </w:ins>
      <w:ins w:id="18" w:date="2015-05-21T17:51:40Z" w:author="Author">
        <w:r>
          <w:rPr>
            <w:rFonts w:hAnsi="Arial" w:hint="default"/>
            <w:sz w:val="22"/>
            <w:szCs w:val="22"/>
            <w:rtl w:val="0"/>
            <w:lang w:val="en-US"/>
          </w:rPr>
          <w:t>®</w:t>
        </w:r>
      </w:ins>
      <w:ins w:id="19" w:date="2015-05-21T17:51:40Z" w:author="Author">
        <w:r>
          <w:rPr>
            <w:rFonts w:ascii="Arial"/>
            <w:sz w:val="22"/>
            <w:szCs w:val="22"/>
            <w:rtl w:val="0"/>
            <w:lang w:val="en-US"/>
          </w:rPr>
          <w:t>, Neuropace Inc., Mountainview CA)</w:t>
        </w:r>
      </w:ins>
      <w:ins w:id="20" w:date="2015-05-21T17:51:40Z" w:author="Author">
        <w:r>
          <w:rPr>
            <w:rFonts w:ascii="Arial"/>
            <w:sz w:val="22"/>
            <w:szCs w:val="22"/>
            <w:rtl w:val="0"/>
            <w:lang w:val="en-US"/>
          </w:rPr>
          <w:t xml:space="preserve"> that has been FDA-approved for treating partial seizures.  Critically, this self-powered and fully enclosed device allows one to both record ongoing ECoG activity and to stimulate implanted electrodes.  In addition to continuing to use this device to effectively treat seizures by reducing interactal epileptiform discharges (IEDs), as in our previous and ongoing work, here we are specifically interested in elucidating the electrophysiological underpinnings of memory formation and retrieval, understanding how memory function is disrupted by IEDs, and treating the associated epilepsy-induced memory impairments using electricial stimulation supported by the Neuropace device.  </w:t>
        </w:r>
      </w:ins>
      <w:del w:id="21" w:date="2015-05-21T17:41:44Z" w:author="Author">
        <w:r>
          <w:rPr>
            <w:rFonts w:ascii="Arial"/>
            <w:sz w:val="22"/>
            <w:szCs w:val="22"/>
            <w:rtl w:val="0"/>
            <w:lang w:val="en-US"/>
          </w:rPr>
          <w:delText xml:space="preserve">Memory impairment in epilepsy </w:delText>
        </w:r>
      </w:del>
      <w:del w:id="22" w:date="2015-05-19T16:44:00Z" w:author="Barbara C. Jobst">
        <w:r>
          <w:rPr>
            <w:rFonts w:ascii="Arial"/>
            <w:sz w:val="22"/>
            <w:szCs w:val="22"/>
            <w:rtl w:val="0"/>
            <w:lang w:val="en-US"/>
          </w:rPr>
          <w:delText>is often</w:delText>
        </w:r>
      </w:del>
      <w:ins w:id="23" w:date="2015-05-19T16:44:00Z" w:author="Barbara C. Jobst">
        <w:del w:id="24" w:date="2015-05-21T17:41:44Z" w:author="Author">
          <w:r>
            <w:rPr>
              <w:rFonts w:ascii="Arial"/>
              <w:sz w:val="22"/>
              <w:szCs w:val="22"/>
              <w:rtl w:val="0"/>
              <w:lang w:val="en-US"/>
            </w:rPr>
            <w:delText>can be</w:delText>
          </w:r>
        </w:del>
      </w:ins>
      <w:del w:id="25" w:date="2015-05-21T17:41:44Z" w:author="Author">
        <w:r>
          <w:rPr>
            <w:rFonts w:ascii="Arial"/>
            <w:sz w:val="22"/>
            <w:szCs w:val="22"/>
            <w:rtl w:val="0"/>
            <w:lang w:val="en-US"/>
          </w:rPr>
          <w:delText xml:space="preserve"> more debilitating than the seizures themselves. Accelerated forgetting </w:delText>
        </w:r>
      </w:del>
      <w:ins w:id="26" w:date="2015-05-18T14:40:00Z" w:author="Unknown Author">
        <w:del w:id="27" w:date="2015-05-21T17:41:44Z" w:author="Author">
          <w:r>
            <w:rPr>
              <w:rFonts w:hAnsi="Arial" w:hint="default"/>
              <w:sz w:val="22"/>
              <w:szCs w:val="22"/>
              <w:rtl w:val="0"/>
              <w:lang w:val="en-US"/>
            </w:rPr>
            <w:delText xml:space="preserve">– </w:delText>
          </w:r>
        </w:del>
      </w:ins>
      <w:ins w:id="28" w:date="2015-05-18T14:40:00Z" w:author="Unknown Author">
        <w:del w:id="29" w:date="2015-05-21T17:41:44Z" w:author="Author">
          <w:r>
            <w:rPr>
              <w:rFonts w:ascii="Arial"/>
              <w:sz w:val="22"/>
              <w:szCs w:val="22"/>
              <w:rtl w:val="0"/>
              <w:lang w:val="en-US"/>
            </w:rPr>
            <w:delText xml:space="preserve">the </w:delText>
          </w:r>
        </w:del>
      </w:ins>
      <w:ins w:id="30" w:date="2015-05-18T14:41:00Z" w:author="Unknown Author">
        <w:del w:id="31" w:date="2015-05-21T17:41:44Z" w:author="Author">
          <w:r>
            <w:rPr>
              <w:rFonts w:ascii="Arial"/>
              <w:sz w:val="22"/>
              <w:szCs w:val="22"/>
              <w:rtl w:val="0"/>
              <w:lang w:val="en-US"/>
            </w:rPr>
            <w:delText>impairment of</w:delText>
          </w:r>
        </w:del>
      </w:ins>
      <w:del w:id="32" w:date="2015-05-18T14:40:00Z" w:author="Unknown Author">
        <w:r>
          <w:rPr>
            <w:rFonts w:ascii="Arial"/>
            <w:sz w:val="22"/>
            <w:szCs w:val="22"/>
            <w:rtl w:val="0"/>
            <w:lang w:val="en-US"/>
          </w:rPr>
          <w:delText>with impaired</w:delText>
        </w:r>
      </w:del>
      <w:del w:id="33" w:date="2015-05-21T17:41:44Z" w:author="Author">
        <w:r>
          <w:rPr>
            <w:rFonts w:ascii="Arial"/>
            <w:sz w:val="22"/>
            <w:szCs w:val="22"/>
            <w:rtl w:val="0"/>
            <w:lang w:val="en-US"/>
          </w:rPr>
          <w:delText xml:space="preserve"> long-term autobiographical memory</w:delText>
        </w:r>
      </w:del>
      <w:ins w:id="34" w:date="2015-05-18T14:41:00Z" w:author="Unknown Author">
        <w:del w:id="35" w:date="2015-05-21T17:41:44Z" w:author="Author">
          <w:r>
            <w:rPr>
              <w:rFonts w:hAnsi="Arial" w:hint="default"/>
              <w:sz w:val="22"/>
              <w:szCs w:val="22"/>
              <w:rtl w:val="0"/>
              <w:lang w:val="en-US"/>
            </w:rPr>
            <w:delText xml:space="preserve"> –</w:delText>
          </w:r>
        </w:del>
      </w:ins>
      <w:del w:id="36" w:date="2015-05-21T17:41:44Z" w:author="Author">
        <w:r>
          <w:rPr>
            <w:rFonts w:ascii="Arial"/>
            <w:sz w:val="22"/>
            <w:szCs w:val="22"/>
            <w:rtl w:val="0"/>
            <w:lang w:val="en-US"/>
          </w:rPr>
          <w:delText xml:space="preserve"> is especially disabling. There is a critical need to identify treatment</w:delText>
        </w:r>
      </w:del>
      <w:ins w:id="37" w:date="2015-05-19T16:44:00Z" w:author="Barbara C. Jobst">
        <w:del w:id="38" w:date="2015-05-21T17:41:44Z" w:author="Author">
          <w:r>
            <w:rPr>
              <w:rFonts w:ascii="Arial"/>
              <w:sz w:val="22"/>
              <w:szCs w:val="22"/>
              <w:rtl w:val="0"/>
              <w:lang w:val="en-US"/>
            </w:rPr>
            <w:delText>s and</w:delText>
          </w:r>
        </w:del>
      </w:ins>
      <w:del w:id="39" w:date="2015-05-21T17:41:44Z" w:author="Author">
        <w:r>
          <w:rPr>
            <w:rFonts w:ascii="Arial"/>
            <w:sz w:val="22"/>
            <w:szCs w:val="22"/>
            <w:rtl w:val="0"/>
          </w:rPr>
          <w:delText xml:space="preserve"> </w:delText>
        </w:r>
      </w:del>
      <w:del w:id="40" w:date="2015-05-19T16:44:00Z" w:author="Barbara C. Jobst">
        <w:r>
          <w:rPr>
            <w:rFonts w:ascii="Arial"/>
            <w:sz w:val="22"/>
            <w:szCs w:val="22"/>
            <w:rtl w:val="0"/>
            <w:lang w:val="en-US"/>
          </w:rPr>
          <w:delText xml:space="preserve">possibilities by </w:delText>
        </w:r>
      </w:del>
      <w:del w:id="41" w:date="2015-05-21T17:41:44Z" w:author="Author">
        <w:r>
          <w:rPr>
            <w:rFonts w:ascii="Arial"/>
            <w:sz w:val="22"/>
            <w:szCs w:val="22"/>
            <w:rtl w:val="0"/>
            <w:lang w:val="de-DE"/>
          </w:rPr>
          <w:delText>understand</w:delText>
        </w:r>
      </w:del>
      <w:del w:id="42" w:date="2015-05-19T16:44:00Z" w:author="Barbara C. Jobst">
        <w:r>
          <w:rPr>
            <w:rFonts w:ascii="Arial"/>
            <w:sz w:val="22"/>
            <w:szCs w:val="22"/>
            <w:rtl w:val="0"/>
          </w:rPr>
          <w:delText>ing</w:delText>
        </w:r>
      </w:del>
      <w:del w:id="43" w:date="2015-05-21T17:41:44Z" w:author="Author">
        <w:r>
          <w:rPr>
            <w:rFonts w:ascii="Arial"/>
            <w:sz w:val="22"/>
            <w:szCs w:val="22"/>
            <w:rtl w:val="0"/>
            <w:lang w:val="en-US"/>
          </w:rPr>
          <w:delText xml:space="preserve"> the underlying electrophysiological dynamics</w:delText>
        </w:r>
      </w:del>
      <w:ins w:id="44" w:date="2015-05-19T16:45:00Z" w:author="Barbara C. Jobst">
        <w:del w:id="45" w:date="2015-05-21T17:41:44Z" w:author="Author">
          <w:r>
            <w:rPr>
              <w:rFonts w:ascii="Arial"/>
              <w:sz w:val="22"/>
              <w:szCs w:val="22"/>
              <w:rtl w:val="0"/>
              <w:lang w:val="en-US"/>
            </w:rPr>
            <w:delText xml:space="preserve"> of memory process</w:delText>
          </w:r>
        </w:del>
      </w:ins>
      <w:ins w:id="46" w:date="2015-05-20T17:25:00Z" w:author="Barbara C. Jobst">
        <w:del w:id="47" w:date="2015-05-21T17:41:44Z" w:author="Author">
          <w:r>
            <w:rPr>
              <w:rFonts w:ascii="Arial"/>
              <w:sz w:val="22"/>
              <w:szCs w:val="22"/>
              <w:rtl w:val="0"/>
              <w:lang w:val="nl-NL"/>
            </w:rPr>
            <w:delText>ing in epilepsy</w:delText>
          </w:r>
        </w:del>
      </w:ins>
      <w:del w:id="48" w:date="2015-05-21T17:41:44Z" w:author="Author">
        <w:r>
          <w:rPr>
            <w:rFonts w:ascii="Arial"/>
            <w:sz w:val="22"/>
            <w:szCs w:val="22"/>
            <w:rtl w:val="0"/>
            <w:lang w:val="en-US"/>
          </w:rPr>
          <w:delText xml:space="preserve">. Intracranial brain stimulation </w:delText>
        </w:r>
      </w:del>
      <w:del w:id="49" w:date="2015-05-20T17:28:00Z" w:author="Barbara C. Jobst">
        <w:r>
          <w:rPr>
            <w:rFonts w:ascii="Arial"/>
            <w:sz w:val="22"/>
            <w:szCs w:val="22"/>
            <w:rtl w:val="0"/>
            <w:lang w:val="en-US"/>
          </w:rPr>
          <w:delText>is one approach that holds promise to improve memory</w:delText>
        </w:r>
      </w:del>
      <w:del w:id="50" w:date="2015-05-19T16:45:00Z" w:author="Barbara C. Jobst">
        <w:r>
          <w:rPr>
            <w:rFonts w:ascii="Arial"/>
            <w:sz w:val="22"/>
            <w:szCs w:val="22"/>
            <w:rtl w:val="0"/>
            <w:lang w:val="en-US"/>
          </w:rPr>
          <w:delText xml:space="preserve"> that deserves further study</w:delText>
        </w:r>
      </w:del>
      <w:ins w:id="51" w:date="2015-05-20T17:28:00Z" w:author="Barbara C. Jobst">
        <w:del w:id="52" w:date="2015-05-21T17:41:44Z" w:author="Author">
          <w:r>
            <w:rPr>
              <w:rFonts w:ascii="Arial"/>
              <w:sz w:val="22"/>
              <w:szCs w:val="22"/>
              <w:rtl w:val="0"/>
              <w:lang w:val="en-US"/>
            </w:rPr>
            <w:delText xml:space="preserve">addresses both. </w:delText>
          </w:r>
        </w:del>
      </w:ins>
      <w:del w:id="53" w:date="2015-05-20T17:25:00Z" w:author="Barbara C. Jobst">
        <w:r>
          <w:rPr>
            <w:rFonts w:ascii="Arial"/>
            <w:sz w:val="22"/>
            <w:szCs w:val="22"/>
            <w:rtl w:val="0"/>
          </w:rPr>
          <w:delText>.</w:delText>
        </w:r>
      </w:del>
      <w:del w:id="54" w:date="2015-05-21T17:51:54Z" w:author="Author">
        <w:r>
          <w:rPr>
            <w:rFonts w:ascii="Arial" w:cs="Arial" w:hAnsi="Arial" w:eastAsia="Arial"/>
            <w:sz w:val="22"/>
            <w:szCs w:val="22"/>
          </w:rPr>
          <w:br w:type="textWrapping"/>
        </w:r>
      </w:del>
      <w:commentRangeStart w:id="55"/>
    </w:p>
    <w:p>
      <w:pPr>
        <w:pStyle w:val="Body"/>
        <w:spacing w:after="120"/>
        <w:rPr>
          <w:del w:id="56" w:date="2015-05-21T17:53:51Z" w:author="Author"/>
          <w:rFonts w:ascii="Arial" w:cs="Arial" w:hAnsi="Arial" w:eastAsia="Arial"/>
          <w:color w:val="000000"/>
          <w:sz w:val="22"/>
          <w:szCs w:val="22"/>
          <w:u w:color="000000"/>
        </w:rPr>
      </w:pPr>
      <w:ins w:id="57" w:date="2015-05-20T17:29:00Z" w:author="Barbara C. Jobst">
        <w:del w:id="58" w:date="2015-05-21T17:51:54Z" w:author="Author">
          <w:r>
            <w:rPr>
              <w:rFonts w:ascii="Arial"/>
              <w:color w:val="000000"/>
              <w:sz w:val="22"/>
              <w:szCs w:val="22"/>
              <w:u w:color="000000"/>
              <w:rtl w:val="0"/>
            </w:rPr>
            <w:delText>W</w:delText>
          </w:r>
        </w:del>
      </w:ins>
      <w:commentRangeEnd w:id="55"/>
      <w:r>
        <w:commentReference w:id="55"/>
      </w:r>
      <w:ins w:id="59" w:date="2015-05-20T17:29:00Z" w:author="Barbara C. Jobst">
        <w:del w:id="60" w:date="2015-05-21T17:51:54Z" w:author="Author">
          <w:r>
            <w:rPr>
              <w:rFonts w:ascii="Arial"/>
              <w:color w:val="000000"/>
              <w:sz w:val="22"/>
              <w:szCs w:val="22"/>
              <w:u w:color="000000"/>
              <w:rtl w:val="0"/>
              <w:lang w:val="en-US"/>
            </w:rPr>
            <w:delText>ith the long term goal</w:delText>
          </w:r>
        </w:del>
      </w:ins>
      <w:ins w:id="61" w:date="2015-05-20T17:34:00Z" w:author="Barbara C. Jobst">
        <w:del w:id="62" w:date="2015-05-21T17:51:54Z" w:author="Author">
          <w:r>
            <w:rPr>
              <w:rFonts w:ascii="Arial"/>
              <w:color w:val="000000"/>
              <w:sz w:val="22"/>
              <w:szCs w:val="22"/>
              <w:u w:color="000000"/>
              <w:rtl w:val="0"/>
            </w:rPr>
            <w:delText xml:space="preserve"> </w:delText>
          </w:r>
        </w:del>
      </w:ins>
      <w:ins w:id="63" w:date="2015-05-20T17:29:00Z" w:author="Barbara C. Jobst">
        <w:del w:id="64" w:date="2015-05-21T17:51:54Z" w:author="Author">
          <w:r>
            <w:rPr>
              <w:rFonts w:ascii="Arial"/>
              <w:color w:val="000000"/>
              <w:sz w:val="22"/>
              <w:szCs w:val="22"/>
              <w:u w:color="000000"/>
              <w:rtl w:val="0"/>
              <w:lang w:val="en-US"/>
            </w:rPr>
            <w:delText>not to only treat seizures but also associated memory problems</w:delText>
          </w:r>
        </w:del>
      </w:ins>
      <w:ins w:id="65" w:date="2015-05-20T17:31:00Z" w:author="Barbara C. Jobst">
        <w:del w:id="66" w:date="2015-05-21T17:51:54Z" w:author="Author">
          <w:r>
            <w:rPr>
              <w:rFonts w:ascii="Arial"/>
              <w:color w:val="000000"/>
              <w:sz w:val="22"/>
              <w:szCs w:val="22"/>
              <w:u w:color="000000"/>
              <w:rtl w:val="0"/>
            </w:rPr>
            <w:delText>,</w:delText>
          </w:r>
        </w:del>
      </w:ins>
      <w:ins w:id="67" w:date="2015-05-20T17:35:00Z" w:author="Barbara C. Jobst">
        <w:del w:id="68" w:date="2015-05-21T17:51:54Z" w:author="Author">
          <w:r>
            <w:rPr>
              <w:rFonts w:ascii="Arial"/>
              <w:color w:val="000000"/>
              <w:sz w:val="22"/>
              <w:szCs w:val="22"/>
              <w:u w:color="000000"/>
              <w:rtl w:val="0"/>
              <w:lang w:val="en-US"/>
            </w:rPr>
            <w:delText xml:space="preserve"> we will study study the temporal dynamics of real-world spatial memory and</w:delText>
          </w:r>
        </w:del>
      </w:ins>
      <w:ins w:id="69" w:date="2015-05-20T17:36:00Z" w:author="Barbara C. Jobst">
        <w:del w:id="70" w:date="2015-05-21T17:51:54Z" w:author="Author">
          <w:r>
            <w:rPr>
              <w:rFonts w:ascii="Arial"/>
              <w:color w:val="000000"/>
              <w:sz w:val="22"/>
              <w:szCs w:val="22"/>
              <w:u w:color="000000"/>
              <w:rtl w:val="0"/>
              <w:lang w:val="en-US"/>
            </w:rPr>
            <w:delText xml:space="preserve"> long term </w:delText>
          </w:r>
        </w:del>
      </w:ins>
      <w:ins w:id="71" w:date="2015-05-20T17:35:00Z" w:author="Barbara C. Jobst">
        <w:del w:id="72" w:date="2015-05-21T17:51:54Z" w:author="Author">
          <w:r>
            <w:rPr>
              <w:rFonts w:ascii="Arial"/>
              <w:color w:val="000000"/>
              <w:sz w:val="22"/>
              <w:szCs w:val="22"/>
              <w:u w:color="000000"/>
              <w:rtl w:val="0"/>
              <w:lang w:val="en-US"/>
            </w:rPr>
            <w:delText xml:space="preserve">free recall </w:delText>
          </w:r>
        </w:del>
      </w:ins>
      <w:ins w:id="73" w:date="2015-05-20T17:37:00Z" w:author="Barbara C. Jobst">
        <w:del w:id="74" w:date="2015-05-21T17:51:54Z" w:author="Author">
          <w:r>
            <w:rPr>
              <w:rFonts w:ascii="Arial"/>
              <w:color w:val="000000"/>
              <w:sz w:val="22"/>
              <w:szCs w:val="22"/>
              <w:u w:color="000000"/>
              <w:rtl w:val="0"/>
              <w:lang w:val="en-US"/>
            </w:rPr>
            <w:delText xml:space="preserve">in subjects with </w:delText>
          </w:r>
        </w:del>
      </w:ins>
      <w:ins w:id="75" w:date="2015-05-20T17:31:00Z" w:author="Barbara C. Jobst">
        <w:del w:id="76" w:date="2015-05-21T17:51:54Z" w:author="Author">
          <w:r>
            <w:rPr>
              <w:rFonts w:ascii="Arial"/>
              <w:color w:val="000000"/>
              <w:sz w:val="22"/>
              <w:szCs w:val="22"/>
              <w:u w:color="000000"/>
              <w:rtl w:val="0"/>
              <w:lang w:val="en-US"/>
            </w:rPr>
            <w:delText xml:space="preserve">a FDA approved, chronic </w:delText>
          </w:r>
        </w:del>
      </w:ins>
      <w:ins w:id="77" w:date="2015-05-20T17:33:00Z" w:author="Barbara C. Jobst">
        <w:del w:id="78" w:date="2015-05-21T17:51:54Z" w:author="Author">
          <w:r>
            <w:rPr>
              <w:rFonts w:ascii="Arial"/>
              <w:color w:val="000000"/>
              <w:sz w:val="22"/>
              <w:szCs w:val="22"/>
              <w:u w:color="000000"/>
              <w:rtl w:val="0"/>
            </w:rPr>
            <w:delText xml:space="preserve">ambulatory, human </w:delText>
          </w:r>
        </w:del>
      </w:ins>
      <w:ins w:id="79" w:date="2015-05-20T17:37:00Z" w:author="Barbara C. Jobst">
        <w:del w:id="80" w:date="2015-05-21T17:51:54Z" w:author="Author">
          <w:r>
            <w:rPr>
              <w:rFonts w:ascii="Arial"/>
              <w:color w:val="000000"/>
              <w:sz w:val="22"/>
              <w:szCs w:val="22"/>
              <w:u w:color="000000"/>
              <w:rtl w:val="0"/>
              <w:lang w:val="pt-PT"/>
            </w:rPr>
            <w:delText xml:space="preserve">electrocorticographic </w:delText>
          </w:r>
        </w:del>
      </w:ins>
      <w:ins w:id="81" w:date="2015-05-20T17:33:00Z" w:author="Barbara C. Jobst">
        <w:del w:id="82" w:date="2015-05-21T17:51:54Z" w:author="Author">
          <w:r>
            <w:rPr>
              <w:rFonts w:ascii="Arial"/>
              <w:color w:val="000000"/>
              <w:sz w:val="22"/>
              <w:szCs w:val="22"/>
              <w:u w:color="000000"/>
              <w:rtl w:val="0"/>
              <w:lang w:val="en-US"/>
            </w:rPr>
            <w:delText xml:space="preserve">recording device </w:delText>
          </w:r>
        </w:del>
      </w:ins>
      <w:del w:id="83" w:date="2015-05-20T17:29:00Z" w:author="Barbara C. Jobst">
        <w:r>
          <w:rPr>
            <w:rFonts w:ascii="Arial"/>
            <w:color w:val="000000"/>
            <w:sz w:val="22"/>
            <w:szCs w:val="22"/>
            <w:u w:color="000000"/>
            <w:rtl w:val="0"/>
          </w:rPr>
          <w:delText>W</w:delText>
        </w:r>
      </w:del>
      <w:del w:id="84" w:date="2015-05-20T17:30:00Z" w:author="Barbara C. Jobst">
        <w:r>
          <w:rPr>
            <w:rFonts w:ascii="Arial"/>
            <w:color w:val="000000"/>
            <w:sz w:val="22"/>
            <w:szCs w:val="22"/>
            <w:u w:color="000000"/>
            <w:rtl w:val="0"/>
            <w:lang w:val="en-US"/>
          </w:rPr>
          <w:delText>e intend to</w:delText>
        </w:r>
      </w:del>
      <w:del w:id="85" w:date="2015-05-21T17:51:54Z" w:author="Author">
        <w:r>
          <w:rPr>
            <w:rFonts w:ascii="Arial"/>
            <w:color w:val="000000"/>
            <w:sz w:val="22"/>
            <w:szCs w:val="22"/>
            <w:u w:color="000000"/>
            <w:rtl w:val="0"/>
          </w:rPr>
          <w:delText xml:space="preserve"> </w:delText>
        </w:r>
      </w:del>
      <w:del w:id="86" w:date="2015-05-20T17:37:00Z" w:author="Barbara C. Jobst">
        <w:r>
          <w:rPr>
            <w:rFonts w:ascii="Arial"/>
            <w:color w:val="000000"/>
            <w:sz w:val="22"/>
            <w:szCs w:val="22"/>
            <w:u w:color="000000"/>
            <w:rtl w:val="0"/>
            <w:lang w:val="en-US"/>
          </w:rPr>
          <w:delText xml:space="preserve">take advantage of chronically implanted neurostimulation devices </w:delText>
        </w:r>
      </w:del>
      <w:del w:id="87" w:date="2015-05-21T17:51:54Z" w:author="Author">
        <w:r>
          <w:rPr>
            <w:rFonts w:ascii="Arial"/>
            <w:color w:val="000000"/>
            <w:sz w:val="22"/>
            <w:szCs w:val="22"/>
            <w:u w:color="000000"/>
            <w:rtl w:val="0"/>
          </w:rPr>
          <w:delText>(RNS</w:delText>
        </w:r>
      </w:del>
      <w:del w:id="88" w:date="2015-05-21T17:51:54Z" w:author="Author">
        <w:r>
          <w:rPr>
            <w:rFonts w:hAnsi="Arial" w:hint="default"/>
            <w:color w:val="000000"/>
            <w:sz w:val="22"/>
            <w:szCs w:val="22"/>
            <w:u w:color="000000"/>
            <w:rtl w:val="0"/>
            <w:lang w:val="en-US"/>
          </w:rPr>
          <w:delText>®</w:delText>
        </w:r>
      </w:del>
      <w:del w:id="89" w:date="2015-05-21T17:51:54Z" w:author="Author">
        <w:r>
          <w:rPr>
            <w:rFonts w:ascii="Arial"/>
            <w:color w:val="000000"/>
            <w:sz w:val="22"/>
            <w:szCs w:val="22"/>
            <w:u w:color="000000"/>
            <w:rtl w:val="0"/>
            <w:lang w:val="en-US"/>
          </w:rPr>
          <w:delText>, Neuropace Inc., Mountainview CA)</w:delText>
        </w:r>
      </w:del>
      <w:del w:id="90" w:date="2015-05-20T17:37:00Z" w:author="Barbara C. Jobst">
        <w:r>
          <w:rPr>
            <w:rFonts w:ascii="Arial"/>
            <w:color w:val="000000"/>
            <w:sz w:val="22"/>
            <w:szCs w:val="22"/>
            <w:u w:color="000000"/>
            <w:rtl w:val="0"/>
            <w:lang w:val="en-US"/>
          </w:rPr>
          <w:delText xml:space="preserve"> with the capability to record chronic electrocorticography in humans</w:delText>
        </w:r>
      </w:del>
      <w:ins w:id="91" w:date="2015-05-20T17:37:00Z" w:author="Barbara C. Jobst">
        <w:del w:id="92" w:date="2015-05-21T17:51:54Z" w:author="Author">
          <w:r>
            <w:rPr>
              <w:rFonts w:ascii="Arial"/>
              <w:color w:val="000000"/>
              <w:sz w:val="22"/>
              <w:szCs w:val="22"/>
              <w:u w:color="000000"/>
              <w:rtl w:val="0"/>
            </w:rPr>
            <w:delText xml:space="preserve">, </w:delText>
          </w:r>
        </w:del>
      </w:ins>
      <w:ins w:id="93" w:date="2015-05-20T17:38:00Z" w:author="Barbara C. Jobst">
        <w:del w:id="94" w:date="2015-05-21T17:51:54Z" w:author="Author">
          <w:r>
            <w:rPr>
              <w:rFonts w:ascii="Arial"/>
              <w:color w:val="000000"/>
              <w:sz w:val="22"/>
              <w:szCs w:val="22"/>
              <w:u w:color="000000"/>
              <w:rtl w:val="0"/>
              <w:lang w:val="en-US"/>
            </w:rPr>
            <w:delText>approved</w:delText>
          </w:r>
        </w:del>
      </w:ins>
      <w:ins w:id="95" w:date="2015-05-20T17:37:00Z" w:author="Barbara C. Jobst">
        <w:del w:id="96" w:date="2015-05-21T17:51:54Z" w:author="Author">
          <w:r>
            <w:rPr>
              <w:rFonts w:ascii="Arial"/>
              <w:color w:val="000000"/>
              <w:sz w:val="22"/>
              <w:szCs w:val="22"/>
              <w:u w:color="000000"/>
              <w:rtl w:val="0"/>
            </w:rPr>
            <w:delText xml:space="preserve"> for</w:delText>
          </w:r>
        </w:del>
      </w:ins>
      <w:ins w:id="97" w:date="2015-05-20T17:38:00Z" w:author="Barbara C. Jobst">
        <w:del w:id="98" w:date="2015-05-21T17:51:54Z" w:author="Author">
          <w:r>
            <w:rPr>
              <w:rFonts w:ascii="Arial"/>
              <w:color w:val="000000"/>
              <w:sz w:val="22"/>
              <w:szCs w:val="22"/>
              <w:u w:color="000000"/>
              <w:rtl w:val="0"/>
              <w:lang w:val="en-US"/>
            </w:rPr>
            <w:delText xml:space="preserve"> the treatment of</w:delText>
          </w:r>
        </w:del>
      </w:ins>
      <w:ins w:id="99" w:date="2015-05-20T17:37:00Z" w:author="Barbara C. Jobst">
        <w:del w:id="100" w:date="2015-05-21T17:51:54Z" w:author="Author">
          <w:r>
            <w:rPr>
              <w:rFonts w:ascii="Arial"/>
              <w:color w:val="000000"/>
              <w:sz w:val="22"/>
              <w:szCs w:val="22"/>
              <w:u w:color="000000"/>
              <w:rtl w:val="0"/>
              <w:lang w:val="de-DE"/>
            </w:rPr>
            <w:delText xml:space="preserve"> partial seizures</w:delText>
          </w:r>
        </w:del>
      </w:ins>
      <w:del w:id="101" w:date="2015-05-21T17:51:54Z" w:author="Author">
        <w:r>
          <w:rPr>
            <w:rFonts w:ascii="Arial"/>
            <w:color w:val="000000"/>
            <w:sz w:val="22"/>
            <w:szCs w:val="22"/>
            <w:u w:color="000000"/>
            <w:rtl w:val="0"/>
          </w:rPr>
          <w:delText xml:space="preserve">.  </w:delText>
        </w:r>
      </w:del>
      <w:del w:id="102" w:date="2015-05-20T17:39:00Z" w:author="Barbara C. Jobst">
        <w:r>
          <w:rPr>
            <w:rFonts w:ascii="Arial"/>
            <w:color w:val="000000"/>
            <w:sz w:val="22"/>
            <w:szCs w:val="22"/>
            <w:u w:color="000000"/>
            <w:rtl w:val="0"/>
            <w:lang w:val="en-US"/>
          </w:rPr>
          <w:delText xml:space="preserve">We will </w:delText>
        </w:r>
      </w:del>
      <w:del w:id="103" w:date="2015-05-20T17:35:00Z" w:author="Barbara C. Jobst">
        <w:r>
          <w:rPr>
            <w:rFonts w:ascii="Arial"/>
            <w:color w:val="000000"/>
            <w:sz w:val="22"/>
            <w:szCs w:val="22"/>
            <w:u w:color="000000"/>
            <w:rtl w:val="0"/>
            <w:lang w:val="en-US"/>
          </w:rPr>
          <w:delText xml:space="preserve">study the </w:delText>
        </w:r>
      </w:del>
      <w:del w:id="104" w:date="2015-05-20T17:33:00Z" w:author="Barbara C. Jobst">
        <w:r>
          <w:rPr>
            <w:rFonts w:ascii="Arial"/>
            <w:color w:val="000000"/>
            <w:sz w:val="22"/>
            <w:szCs w:val="22"/>
            <w:u w:color="000000"/>
            <w:rtl w:val="0"/>
          </w:rPr>
          <w:delText xml:space="preserve"> </w:delText>
        </w:r>
      </w:del>
      <w:del w:id="105" w:date="2015-05-20T17:35:00Z" w:author="Barbara C. Jobst">
        <w:r>
          <w:rPr>
            <w:rFonts w:ascii="Arial"/>
            <w:color w:val="000000"/>
            <w:sz w:val="22"/>
            <w:szCs w:val="22"/>
            <w:u w:color="000000"/>
            <w:rtl w:val="0"/>
            <w:lang w:val="en-US"/>
          </w:rPr>
          <w:delText xml:space="preserve">temporal dynamics of real-world spatial memory and free recall over prolonged periods of time </w:delText>
        </w:r>
      </w:del>
      <w:del w:id="106" w:date="2015-05-20T17:39:00Z" w:author="Barbara C. Jobst">
        <w:r>
          <w:rPr>
            <w:rFonts w:ascii="Arial"/>
            <w:color w:val="000000"/>
            <w:sz w:val="22"/>
            <w:szCs w:val="22"/>
            <w:u w:color="000000"/>
            <w:rtl w:val="0"/>
            <w:lang w:val="en-US"/>
          </w:rPr>
          <w:delText xml:space="preserve">replicating findings in rodents and </w:delText>
        </w:r>
      </w:del>
      <w:ins w:id="107" w:date="2015-05-20T17:39:00Z" w:author="Barbara C. Jobst">
        <w:del w:id="108" w:date="2015-05-21T17:51:54Z" w:author="Author">
          <w:r>
            <w:rPr>
              <w:rFonts w:ascii="Arial"/>
              <w:color w:val="000000"/>
              <w:sz w:val="22"/>
              <w:szCs w:val="22"/>
              <w:u w:color="000000"/>
              <w:rtl w:val="0"/>
              <w:lang w:val="en-US"/>
            </w:rPr>
            <w:delText xml:space="preserve">We will </w:delText>
          </w:r>
        </w:del>
      </w:ins>
      <w:del w:id="109" w:date="2015-05-20T17:40:00Z" w:author="Barbara C. Jobst">
        <w:r>
          <w:rPr>
            <w:rFonts w:ascii="Arial"/>
            <w:color w:val="000000"/>
            <w:sz w:val="22"/>
            <w:szCs w:val="22"/>
            <w:u w:color="000000"/>
            <w:rtl w:val="0"/>
            <w:lang w:val="en-US"/>
          </w:rPr>
          <w:delText xml:space="preserve">investigate </w:delText>
        </w:r>
      </w:del>
      <w:ins w:id="110" w:date="2015-05-20T17:40:00Z" w:author="Barbara C. Jobst">
        <w:del w:id="111" w:date="2015-05-21T17:51:54Z" w:author="Author">
          <w:r>
            <w:rPr>
              <w:rFonts w:ascii="Arial"/>
              <w:color w:val="000000"/>
              <w:sz w:val="22"/>
              <w:szCs w:val="22"/>
              <w:u w:color="000000"/>
              <w:rtl w:val="0"/>
              <w:lang w:val="it-IT"/>
            </w:rPr>
            <w:delText xml:space="preserve">determine </w:delText>
          </w:r>
        </w:del>
      </w:ins>
      <w:del w:id="112" w:date="2015-05-21T17:51:54Z" w:author="Author">
        <w:r>
          <w:rPr>
            <w:rFonts w:ascii="Arial"/>
            <w:color w:val="000000"/>
            <w:sz w:val="22"/>
            <w:szCs w:val="22"/>
            <w:u w:color="000000"/>
            <w:rtl w:val="0"/>
            <w:lang w:val="en-US"/>
          </w:rPr>
          <w:delText xml:space="preserve">the </w:delText>
        </w:r>
      </w:del>
      <w:ins w:id="113" w:date="2015-05-20T17:40:00Z" w:author="Barbara C. Jobst">
        <w:del w:id="114" w:date="2015-05-21T17:51:54Z" w:author="Author">
          <w:r>
            <w:rPr>
              <w:rFonts w:ascii="Arial"/>
              <w:color w:val="000000"/>
              <w:sz w:val="22"/>
              <w:szCs w:val="22"/>
              <w:u w:color="000000"/>
              <w:rtl w:val="0"/>
              <w:lang w:val="en-US"/>
            </w:rPr>
            <w:delText>effect</w:delText>
          </w:r>
        </w:del>
      </w:ins>
      <w:del w:id="115" w:date="2015-05-20T17:40:00Z" w:author="Barbara C. Jobst">
        <w:r>
          <w:rPr>
            <w:rFonts w:ascii="Arial"/>
            <w:color w:val="000000"/>
            <w:sz w:val="22"/>
            <w:szCs w:val="22"/>
            <w:u w:color="000000"/>
            <w:rtl w:val="0"/>
            <w:lang w:val="en-US"/>
          </w:rPr>
          <w:delText>influence</w:delText>
        </w:r>
      </w:del>
      <w:del w:id="116" w:date="2015-05-21T17:51:54Z" w:author="Author">
        <w:r>
          <w:rPr>
            <w:rFonts w:ascii="Arial"/>
            <w:color w:val="000000"/>
            <w:sz w:val="22"/>
            <w:szCs w:val="22"/>
            <w:u w:color="000000"/>
            <w:rtl w:val="0"/>
            <w:lang w:val="en-US"/>
          </w:rPr>
          <w:delText xml:space="preserve"> of interictal epileptiform discharges (IED) and stimulation</w:delText>
        </w:r>
      </w:del>
      <w:ins w:id="117" w:date="2015-05-20T17:39:00Z" w:author="Barbara C. Jobst">
        <w:del w:id="118" w:date="2015-05-21T17:51:54Z" w:author="Author">
          <w:r>
            <w:rPr>
              <w:rFonts w:ascii="Arial"/>
              <w:color w:val="000000"/>
              <w:sz w:val="22"/>
              <w:szCs w:val="22"/>
              <w:u w:color="000000"/>
              <w:rtl w:val="0"/>
            </w:rPr>
            <w:delText xml:space="preserve">  on memory</w:delText>
          </w:r>
        </w:del>
      </w:ins>
      <w:del w:id="119" w:date="2015-05-21T17:51:54Z" w:author="Author">
        <w:r>
          <w:rPr>
            <w:rFonts w:ascii="Arial"/>
            <w:color w:val="000000"/>
            <w:sz w:val="22"/>
            <w:szCs w:val="22"/>
            <w:u w:color="000000"/>
            <w:rtl w:val="0"/>
          </w:rPr>
          <w:delText xml:space="preserve">. </w:delText>
        </w:r>
      </w:del>
      <w:r>
        <w:rPr>
          <w:rFonts w:ascii="Arial"/>
          <w:color w:val="000000"/>
          <w:sz w:val="22"/>
          <w:szCs w:val="22"/>
          <w:u w:color="000000"/>
          <w:rtl w:val="0"/>
          <w:lang w:val="en-US"/>
        </w:rPr>
        <w:t xml:space="preserve">Our central hypothesis is that brain stimulation </w:t>
      </w:r>
      <w:del w:id="120" w:date="2015-05-21T17:52:05Z" w:author="Author">
        <w:r>
          <w:rPr>
            <w:rFonts w:ascii="Arial"/>
            <w:color w:val="000000"/>
            <w:sz w:val="22"/>
            <w:szCs w:val="22"/>
            <w:u w:color="000000"/>
            <w:rtl w:val="0"/>
            <w:lang w:val="en-US"/>
          </w:rPr>
          <w:delText xml:space="preserve">targeted at </w:delText>
        </w:r>
      </w:del>
      <w:ins w:id="121" w:date="2015-05-21T17:52:06Z" w:author="Author">
        <w:r>
          <w:rPr>
            <w:rFonts w:ascii="Arial"/>
            <w:color w:val="000000"/>
            <w:sz w:val="22"/>
            <w:szCs w:val="22"/>
            <w:u w:color="000000"/>
            <w:rtl w:val="0"/>
            <w:lang w:val="en-US"/>
          </w:rPr>
          <w:t xml:space="preserve">that reduces </w:t>
        </w:r>
      </w:ins>
      <w:r>
        <w:rPr>
          <w:rFonts w:ascii="Arial"/>
          <w:color w:val="000000"/>
          <w:sz w:val="22"/>
          <w:szCs w:val="22"/>
          <w:u w:color="000000"/>
          <w:rtl w:val="0"/>
        </w:rPr>
        <w:t xml:space="preserve">abnormal epileptiform activity </w:t>
      </w:r>
      <w:del w:id="122" w:date="2015-05-21T17:52:11Z" w:author="Author">
        <w:r>
          <w:rPr>
            <w:rFonts w:ascii="Arial"/>
            <w:color w:val="000000"/>
            <w:sz w:val="22"/>
            <w:szCs w:val="22"/>
            <w:u w:color="000000"/>
            <w:rtl w:val="0"/>
            <w:lang w:val="it-IT"/>
          </w:rPr>
          <w:delText>improves</w:delText>
        </w:r>
      </w:del>
      <w:ins w:id="123" w:date="2015-05-21T17:52:12Z" w:author="Author">
        <w:r>
          <w:rPr>
            <w:rFonts w:ascii="Arial"/>
            <w:color w:val="000000"/>
            <w:sz w:val="22"/>
            <w:szCs w:val="22"/>
            <w:u w:color="000000"/>
            <w:rtl w:val="0"/>
            <w:lang w:val="en-US"/>
          </w:rPr>
          <w:t>will improve</w:t>
        </w:r>
      </w:ins>
      <w:r>
        <w:rPr>
          <w:rFonts w:ascii="Arial"/>
          <w:color w:val="000000"/>
          <w:sz w:val="22"/>
          <w:szCs w:val="22"/>
          <w:u w:color="000000"/>
          <w:rtl w:val="0"/>
        </w:rPr>
        <w:t xml:space="preserve"> memory</w:t>
      </w:r>
      <w:ins w:id="124" w:date="2015-05-21T17:52:16Z" w:author="Author">
        <w:r>
          <w:rPr>
            <w:rFonts w:ascii="Arial"/>
            <w:color w:val="000000"/>
            <w:sz w:val="22"/>
            <w:szCs w:val="22"/>
            <w:u w:color="000000"/>
            <w:rtl w:val="0"/>
            <w:lang w:val="en-US"/>
          </w:rPr>
          <w:t xml:space="preserve"> function</w:t>
        </w:r>
      </w:ins>
      <w:r>
        <w:rPr>
          <w:rFonts w:ascii="Arial"/>
          <w:color w:val="000000"/>
          <w:sz w:val="22"/>
          <w:szCs w:val="22"/>
          <w:u w:color="000000"/>
          <w:rtl w:val="0"/>
          <w:lang w:val="en-US"/>
        </w:rPr>
        <w:t xml:space="preserve"> by restoring healthy </w:t>
      </w:r>
      <w:del w:id="125" w:date="2015-05-21T17:52:21Z" w:author="Author">
        <w:r>
          <w:rPr>
            <w:rFonts w:ascii="Arial"/>
            <w:color w:val="000000"/>
            <w:sz w:val="22"/>
            <w:szCs w:val="22"/>
            <w:u w:color="000000"/>
            <w:rtl w:val="0"/>
            <w:lang w:val="en-US"/>
          </w:rPr>
          <w:delText>oscillations</w:delText>
        </w:r>
      </w:del>
      <w:ins w:id="126" w:date="2015-05-21T17:52:22Z" w:author="Author">
        <w:r>
          <w:rPr>
            <w:rFonts w:ascii="Arial"/>
            <w:color w:val="000000"/>
            <w:sz w:val="22"/>
            <w:szCs w:val="22"/>
            <w:u w:color="000000"/>
            <w:rtl w:val="0"/>
            <w:lang w:val="en-US"/>
          </w:rPr>
          <w:t>neural patterns</w:t>
        </w:r>
      </w:ins>
      <w:r>
        <w:rPr>
          <w:rFonts w:ascii="Arial"/>
          <w:color w:val="000000"/>
          <w:sz w:val="22"/>
          <w:szCs w:val="22"/>
          <w:u w:color="000000"/>
          <w:rtl w:val="0"/>
        </w:rPr>
        <w:t>.</w:t>
      </w:r>
      <w:commentRangeStart w:id="127"/>
      <w:r>
        <w:rPr>
          <w:rFonts w:ascii="Arial"/>
          <w:color w:val="000000"/>
          <w:sz w:val="22"/>
          <w:szCs w:val="22"/>
          <w:u w:color="000000"/>
          <w:rtl w:val="0"/>
        </w:rPr>
        <w:t xml:space="preserve"> </w:t>
      </w:r>
      <w:commentRangeEnd w:id="127"/>
      <w:r>
        <w:commentReference w:id="127"/>
      </w:r>
      <w:r>
        <w:rPr>
          <w:rFonts w:ascii="Arial"/>
          <w:color w:val="000000"/>
          <w:sz w:val="22"/>
          <w:szCs w:val="22"/>
          <w:u w:color="000000"/>
          <w:rtl w:val="0"/>
          <w:lang w:val="en-US"/>
        </w:rPr>
        <w:t>The results of this study will inform future stimulation paradigms for cognitive function</w:t>
      </w:r>
      <w:ins w:id="128" w:date="2015-05-21T17:52:32Z" w:author="Author">
        <w:r>
          <w:rPr>
            <w:rFonts w:ascii="Arial"/>
            <w:color w:val="000000"/>
            <w:sz w:val="22"/>
            <w:szCs w:val="22"/>
            <w:u w:color="000000"/>
            <w:rtl w:val="0"/>
            <w:lang w:val="en-US"/>
          </w:rPr>
          <w:t>,</w:t>
        </w:r>
      </w:ins>
      <w:r>
        <w:rPr>
          <w:rFonts w:ascii="Arial"/>
          <w:color w:val="000000"/>
          <w:sz w:val="22"/>
          <w:szCs w:val="22"/>
          <w:u w:color="000000"/>
          <w:rtl w:val="0"/>
          <w:lang w:val="en-US"/>
        </w:rPr>
        <w:t xml:space="preserve"> including the design of future brain stimulation devices for epilepsy that will </w:t>
      </w:r>
      <w:ins w:id="129" w:date="2015-05-21T17:53:17Z" w:author="Author">
        <w:r>
          <w:rPr>
            <w:rFonts w:ascii="Arial"/>
            <w:color w:val="000000"/>
            <w:sz w:val="22"/>
            <w:szCs w:val="22"/>
            <w:u w:color="000000"/>
            <w:rtl w:val="0"/>
            <w:lang w:val="en-US"/>
          </w:rPr>
          <w:t>simultaneously reduce seizure frequency and restore cognitive function.</w:t>
        </w:r>
      </w:ins>
      <w:ins w:id="130" w:date="2015-05-18T14:44:00Z" w:author="Unknown Author">
        <w:del w:id="131" w:date="2015-05-21T17:52:49Z" w:author="Author">
          <w:r>
            <w:rPr>
              <w:rFonts w:ascii="Arial"/>
              <w:color w:val="000000"/>
              <w:sz w:val="22"/>
              <w:szCs w:val="22"/>
              <w:u w:color="000000"/>
              <w:rtl w:val="0"/>
              <w:lang w:val="en-US"/>
            </w:rPr>
            <w:delText>be targeted not only</w:delText>
          </w:r>
        </w:del>
      </w:ins>
      <w:del w:id="132" w:date="2015-05-18T14:44:00Z" w:author="Unknown Author">
        <w:r>
          <w:rPr>
            <w:rFonts w:ascii="Arial"/>
            <w:color w:val="000000"/>
            <w:sz w:val="22"/>
            <w:szCs w:val="22"/>
            <w:u w:color="000000"/>
            <w:rtl w:val="0"/>
            <w:lang w:val="en-US"/>
          </w:rPr>
          <w:delText>not only be targeted</w:delText>
        </w:r>
      </w:del>
      <w:del w:id="133" w:date="2015-05-21T17:52:46Z" w:author="Author">
        <w:r>
          <w:rPr>
            <w:rFonts w:ascii="Arial"/>
            <w:color w:val="000000"/>
            <w:sz w:val="22"/>
            <w:szCs w:val="22"/>
            <w:u w:color="000000"/>
            <w:rtl w:val="0"/>
            <w:lang w:val="en-US"/>
          </w:rPr>
          <w:delText xml:space="preserve"> at improving seizure frequency </w:delText>
        </w:r>
      </w:del>
      <w:del w:id="134" w:date="2015-05-18T14:43:00Z" w:author="Unknown Author">
        <w:r>
          <w:rPr>
            <w:rFonts w:ascii="Arial"/>
            <w:color w:val="000000"/>
            <w:sz w:val="22"/>
            <w:szCs w:val="22"/>
            <w:u w:color="000000"/>
            <w:rtl w:val="0"/>
            <w:lang w:val="it-IT"/>
          </w:rPr>
          <w:delText xml:space="preserve">alone </w:delText>
        </w:r>
      </w:del>
      <w:del w:id="135" w:date="2015-05-21T17:52:46Z" w:author="Author">
        <w:r>
          <w:rPr>
            <w:rFonts w:ascii="Arial"/>
            <w:color w:val="000000"/>
            <w:sz w:val="22"/>
            <w:szCs w:val="22"/>
            <w:u w:color="000000"/>
            <w:rtl w:val="0"/>
            <w:lang w:val="en-US"/>
          </w:rPr>
          <w:delText>but also</w:delText>
        </w:r>
      </w:del>
      <w:del w:id="136" w:date="2015-05-18T14:43:00Z" w:author="Unknown Author">
        <w:r>
          <w:rPr>
            <w:rFonts w:ascii="Arial"/>
            <w:color w:val="000000"/>
            <w:sz w:val="22"/>
            <w:szCs w:val="22"/>
            <w:u w:color="000000"/>
            <w:rtl w:val="0"/>
          </w:rPr>
          <w:delText xml:space="preserve"> improve</w:delText>
        </w:r>
      </w:del>
      <w:del w:id="137" w:date="2015-05-21T17:53:51Z" w:author="Author">
        <w:r>
          <w:rPr>
            <w:rFonts w:ascii="Arial"/>
            <w:color w:val="000000"/>
            <w:sz w:val="22"/>
            <w:szCs w:val="22"/>
            <w:u w:color="000000"/>
            <w:rtl w:val="0"/>
            <w:lang w:val="en-US"/>
          </w:rPr>
          <w:delText xml:space="preserve"> cognition. </w:delText>
        </w:r>
      </w:del>
    </w:p>
    <w:p>
      <w:pPr>
        <w:pStyle w:val="Body"/>
        <w:spacing w:after="120"/>
        <w:rPr>
          <w:del w:id="138" w:date="2015-05-21T17:53:48Z" w:author="Author"/>
          <w:rFonts w:ascii="Arial" w:cs="Arial" w:hAnsi="Arial" w:eastAsia="Arial"/>
          <w:i w:val="1"/>
          <w:iCs w:val="1"/>
          <w:color w:val="000000"/>
          <w:sz w:val="22"/>
          <w:szCs w:val="22"/>
          <w:u w:color="000000"/>
        </w:rPr>
      </w:pPr>
      <w:del w:id="139" w:date="2015-05-21T17:53:48Z" w:author="Author">
        <w:r>
          <w:rPr>
            <w:rFonts w:ascii="Arial"/>
            <w:i w:val="1"/>
            <w:iCs w:val="1"/>
            <w:color w:val="000000"/>
            <w:sz w:val="22"/>
            <w:szCs w:val="22"/>
            <w:u w:color="000000"/>
            <w:rtl w:val="0"/>
            <w:lang w:val="en-US"/>
          </w:rPr>
          <w:delText xml:space="preserve">Specific Aim 1: Determine </w:delText>
        </w:r>
      </w:del>
      <w:del w:id="140" w:date="2015-05-20T17:41:00Z" w:author="Barbara C. Jobst">
        <w:r>
          <w:rPr>
            <w:rFonts w:ascii="Arial"/>
            <w:i w:val="1"/>
            <w:iCs w:val="1"/>
            <w:color w:val="000000"/>
            <w:sz w:val="22"/>
            <w:szCs w:val="22"/>
            <w:u w:color="000000"/>
            <w:rtl w:val="0"/>
            <w:lang w:val="en-US"/>
          </w:rPr>
          <w:delText xml:space="preserve">reliable intracranial </w:delText>
        </w:r>
      </w:del>
      <w:del w:id="141" w:date="2015-05-21T17:53:48Z" w:author="Author">
        <w:r>
          <w:rPr>
            <w:rFonts w:ascii="Arial"/>
            <w:i w:val="1"/>
            <w:iCs w:val="1"/>
            <w:color w:val="000000"/>
            <w:sz w:val="22"/>
            <w:szCs w:val="22"/>
            <w:u w:color="000000"/>
            <w:rtl w:val="0"/>
            <w:lang w:val="en-US"/>
          </w:rPr>
          <w:delText>hippocampal oscillatory markers of memory processing during physical, real world spatial navigation as compared to virtual navigation in humans.</w:delText>
        </w:r>
      </w:del>
    </w:p>
    <w:p>
      <w:pPr>
        <w:pStyle w:val="Body"/>
        <w:spacing w:after="120"/>
        <w:rPr>
          <w:del w:id="142" w:date="2015-05-21T17:53:48Z" w:author="Author"/>
          <w:rFonts w:ascii="Arial" w:cs="Arial" w:hAnsi="Arial" w:eastAsia="Arial"/>
          <w:color w:val="000000"/>
          <w:sz w:val="22"/>
          <w:szCs w:val="22"/>
          <w:u w:color="000000"/>
        </w:rPr>
      </w:pPr>
      <w:del w:id="143" w:date="2015-05-21T17:53:48Z" w:author="Author">
        <w:r>
          <w:rPr>
            <w:rFonts w:ascii="Arial"/>
            <w:i w:val="1"/>
            <w:iCs w:val="1"/>
            <w:color w:val="000000"/>
            <w:sz w:val="22"/>
            <w:szCs w:val="22"/>
            <w:u w:color="000000"/>
            <w:rtl w:val="0"/>
            <w:lang w:val="en-US"/>
          </w:rPr>
          <w:delText xml:space="preserve">Hypothesis: There are reliable, predictable intrahippocampal markers of memory encoding during real world spatial navigation </w:delText>
        </w:r>
      </w:del>
      <w:del w:id="144" w:date="2015-05-21T17:53:48Z" w:author="Author">
        <w:r>
          <w:rPr>
            <w:rFonts w:ascii="Arial"/>
            <w:i w:val="1"/>
            <w:iCs w:val="1"/>
            <w:color w:val="000000"/>
            <w:sz w:val="22"/>
            <w:szCs w:val="22"/>
            <w:u w:color="000000"/>
            <w:rtl w:val="0"/>
            <w:lang w:val="en-US"/>
          </w:rPr>
          <w:delText>which differ from virtual navigation.</w:delText>
        </w:r>
      </w:del>
      <w:del w:id="145" w:date="2015-05-21T17:53:48Z" w:author="Author">
        <w:r>
          <w:rPr>
            <w:rFonts w:ascii="Arial"/>
            <w:color w:val="000000"/>
            <w:sz w:val="22"/>
            <w:szCs w:val="22"/>
            <w:u w:color="000000"/>
            <w:rtl w:val="0"/>
          </w:rPr>
          <w:delText xml:space="preserve"> </w:delText>
        </w:r>
      </w:del>
    </w:p>
    <w:p>
      <w:pPr>
        <w:pStyle w:val="Body"/>
        <w:spacing w:after="120"/>
        <w:rPr>
          <w:del w:id="146" w:date="2015-05-20T17:58:00Z" w:author="Barbara C. Jobst"/>
          <w:rFonts w:ascii="Arial" w:cs="Arial" w:hAnsi="Arial" w:eastAsia="Arial"/>
          <w:color w:val="000000"/>
          <w:sz w:val="22"/>
          <w:szCs w:val="22"/>
          <w:u w:color="000000"/>
        </w:rPr>
      </w:pPr>
      <w:del w:id="147" w:date="2015-05-21T17:53:48Z" w:author="Author">
        <w:r>
          <w:rPr>
            <w:rFonts w:ascii="Arial"/>
            <w:color w:val="000000"/>
            <w:sz w:val="22"/>
            <w:szCs w:val="22"/>
            <w:u w:color="000000"/>
            <w:rtl w:val="0"/>
            <w:lang w:val="en-US"/>
          </w:rPr>
          <w:delText>The neurophysiological temporal dynamics of memory are extensively studied during spatial navigation in animals suggesting a central role of theta</w:delText>
        </w:r>
      </w:del>
      <w:ins w:id="148" w:date="2015-05-20T17:54:00Z" w:author="Barbara C. Jobst">
        <w:del w:id="149" w:date="2015-05-21T17:53:48Z" w:author="Author">
          <w:r>
            <w:rPr>
              <w:rFonts w:ascii="Arial"/>
              <w:color w:val="000000"/>
              <w:sz w:val="22"/>
              <w:szCs w:val="22"/>
              <w:u w:color="000000"/>
              <w:rtl w:val="0"/>
            </w:rPr>
            <w:delText xml:space="preserve"> </w:delText>
          </w:r>
        </w:del>
      </w:ins>
      <w:del w:id="150" w:date="2015-05-20T17:55:00Z" w:author="Barbara C. Jobst">
        <w:r>
          <w:rPr>
            <w:rFonts w:ascii="Arial"/>
            <w:color w:val="000000"/>
            <w:sz w:val="22"/>
            <w:szCs w:val="22"/>
            <w:u w:color="000000"/>
            <w:rtl w:val="0"/>
          </w:rPr>
          <w:delText xml:space="preserve"> </w:delText>
        </w:r>
      </w:del>
      <w:del w:id="151" w:date="2015-05-21T17:53:48Z" w:author="Author">
        <w:r>
          <w:rPr>
            <w:rFonts w:ascii="Arial"/>
            <w:color w:val="000000"/>
            <w:sz w:val="22"/>
            <w:szCs w:val="22"/>
            <w:u w:color="000000"/>
            <w:rtl w:val="0"/>
            <w:lang w:val="en-US"/>
          </w:rPr>
          <w:delText xml:space="preserve">oscillations. </w:delText>
        </w:r>
      </w:del>
      <w:del w:id="152" w:date="2015-05-20T17:54:00Z" w:author="Barbara C. Jobst">
        <w:r>
          <w:rPr>
            <w:rFonts w:ascii="Arial"/>
            <w:color w:val="000000"/>
            <w:sz w:val="22"/>
            <w:szCs w:val="22"/>
            <w:u w:color="000000"/>
            <w:rtl w:val="0"/>
            <w:lang w:val="en-US"/>
          </w:rPr>
          <w:delText>Corresponding h</w:delText>
        </w:r>
      </w:del>
      <w:ins w:id="153" w:date="2015-05-20T17:54:00Z" w:author="Barbara C. Jobst">
        <w:del w:id="154" w:date="2015-05-21T17:53:48Z" w:author="Author">
          <w:r>
            <w:rPr>
              <w:rFonts w:ascii="Arial"/>
              <w:color w:val="000000"/>
              <w:sz w:val="22"/>
              <w:szCs w:val="22"/>
              <w:u w:color="000000"/>
              <w:rtl w:val="0"/>
            </w:rPr>
            <w:delText>H</w:delText>
          </w:r>
        </w:del>
      </w:ins>
      <w:del w:id="155" w:date="2015-05-21T17:53:48Z" w:author="Author">
        <w:r>
          <w:rPr>
            <w:rFonts w:ascii="Arial"/>
            <w:color w:val="000000"/>
            <w:sz w:val="22"/>
            <w:szCs w:val="22"/>
            <w:u w:color="000000"/>
            <w:rtl w:val="0"/>
            <w:lang w:val="en-US"/>
          </w:rPr>
          <w:delText>uman studies utilize virtual navigation after implantation of intracranial electrodes for epilepsy surgery. Studies are confounded by numerous factors of the acute, perioperative setting</w:delText>
        </w:r>
      </w:del>
      <w:ins w:id="156" w:date="2015-05-20T17:55:00Z" w:author="Barbara C. Jobst">
        <w:del w:id="157" w:date="2015-05-21T17:53:48Z" w:author="Author">
          <w:r>
            <w:rPr>
              <w:rFonts w:ascii="Arial"/>
              <w:color w:val="000000"/>
              <w:sz w:val="22"/>
              <w:szCs w:val="22"/>
              <w:u w:color="000000"/>
              <w:rtl w:val="0"/>
              <w:lang w:val="en-US"/>
            </w:rPr>
            <w:delText xml:space="preserve"> and are less consistent regarding oscillatory power</w:delText>
          </w:r>
        </w:del>
      </w:ins>
      <w:del w:id="158" w:date="2015-05-21T17:53:48Z" w:author="Author">
        <w:r>
          <w:rPr>
            <w:rFonts w:ascii="Arial"/>
            <w:color w:val="000000"/>
            <w:sz w:val="22"/>
            <w:szCs w:val="22"/>
            <w:u w:color="000000"/>
            <w:rtl w:val="0"/>
          </w:rPr>
          <w:delText xml:space="preserve">. </w:delText>
        </w:r>
      </w:del>
      <w:del w:id="159" w:date="2015-05-20T17:55:00Z" w:author="Barbara C. Jobst">
        <w:r>
          <w:rPr>
            <w:rFonts w:ascii="Arial"/>
            <w:color w:val="000000"/>
            <w:sz w:val="22"/>
            <w:szCs w:val="22"/>
            <w:u w:color="000000"/>
            <w:rtl w:val="0"/>
            <w:lang w:val="en-US"/>
          </w:rPr>
          <w:delText xml:space="preserve">In humans theta oscillations are not as consistently identified. </w:delText>
        </w:r>
      </w:del>
      <w:del w:id="160" w:date="2015-05-21T17:53:48Z" w:author="Author">
        <w:r>
          <w:rPr>
            <w:rFonts w:ascii="Arial"/>
            <w:color w:val="000000"/>
            <w:sz w:val="22"/>
            <w:szCs w:val="22"/>
            <w:u w:color="000000"/>
            <w:rtl w:val="0"/>
            <w:lang w:val="en-US"/>
          </w:rPr>
          <w:delText xml:space="preserve">We will assess oscillations during real-world navigation as compared to virtual navigation and expect to find robust oscillatory patterns during </w:delText>
        </w:r>
      </w:del>
      <w:del w:id="161" w:date="2015-05-20T17:56:00Z" w:author="Barbara C. Jobst">
        <w:r>
          <w:rPr>
            <w:rFonts w:ascii="Arial"/>
            <w:color w:val="000000"/>
            <w:sz w:val="22"/>
            <w:szCs w:val="22"/>
            <w:u w:color="000000"/>
            <w:rtl w:val="0"/>
            <w:lang w:val="en-US"/>
          </w:rPr>
          <w:delText xml:space="preserve">navigation </w:delText>
        </w:r>
      </w:del>
      <w:commentRangeStart w:id="162"/>
      <w:del w:id="163" w:date="2015-05-20T17:56:00Z" w:author="Barbara C. Jobst">
        <w:r>
          <w:rPr>
            <w:rFonts w:ascii="Arial"/>
            <w:color w:val="000000"/>
            <w:sz w:val="22"/>
            <w:szCs w:val="22"/>
            <w:u w:color="000000"/>
            <w:rtl w:val="0"/>
          </w:rPr>
          <w:delText xml:space="preserve"> </w:delText>
        </w:r>
      </w:del>
      <w:commentRangeEnd w:id="162"/>
      <w:r>
        <w:commentReference w:id="162"/>
      </w:r>
      <w:ins w:id="164" w:date="2015-05-20T17:56:00Z" w:author="Barbara C. Jobst">
        <w:del w:id="165" w:date="2015-05-21T17:53:48Z" w:author="Author">
          <w:r>
            <w:rPr>
              <w:rFonts w:ascii="Arial"/>
              <w:color w:val="000000"/>
              <w:sz w:val="22"/>
              <w:szCs w:val="22"/>
              <w:u w:color="000000"/>
              <w:rtl w:val="0"/>
            </w:rPr>
            <w:delText>navigation</w:delText>
          </w:r>
        </w:del>
      </w:ins>
      <w:ins w:id="166" w:date="2015-05-20T17:57:00Z" w:author="Barbara C. Jobst">
        <w:del w:id="167" w:date="2015-05-21T17:53:48Z" w:author="Author">
          <w:r>
            <w:rPr>
              <w:rFonts w:ascii="Arial"/>
              <w:color w:val="000000"/>
              <w:sz w:val="22"/>
              <w:szCs w:val="22"/>
              <w:u w:color="000000"/>
              <w:rtl w:val="0"/>
            </w:rPr>
            <w:delText xml:space="preserve"> </w:delText>
          </w:r>
        </w:del>
      </w:ins>
      <w:ins w:id="168" w:date="2015-05-20T18:06:00Z" w:author="Barbara C. Jobst">
        <w:del w:id="169" w:date="2015-05-21T17:53:48Z" w:author="Author">
          <w:r>
            <w:rPr>
              <w:rFonts w:ascii="Arial"/>
              <w:color w:val="000000"/>
              <w:sz w:val="22"/>
              <w:szCs w:val="22"/>
              <w:u w:color="000000"/>
              <w:rtl w:val="0"/>
              <w:lang w:val="en-US"/>
            </w:rPr>
            <w:delText xml:space="preserve">that </w:delText>
          </w:r>
        </w:del>
      </w:ins>
      <w:ins w:id="170" w:date="2015-05-20T17:58:00Z" w:author="Barbara C. Jobst">
        <w:del w:id="171" w:date="2015-05-21T17:53:48Z" w:author="Author">
          <w:r>
            <w:rPr>
              <w:rFonts w:ascii="Arial"/>
              <w:color w:val="000000"/>
              <w:sz w:val="22"/>
              <w:szCs w:val="22"/>
              <w:u w:color="000000"/>
              <w:rtl w:val="0"/>
              <w:lang w:val="en-US"/>
            </w:rPr>
            <w:delText>are correlated to</w:delText>
          </w:r>
        </w:del>
      </w:ins>
      <w:ins w:id="172" w:date="2015-05-20T17:57:00Z" w:author="Barbara C. Jobst">
        <w:del w:id="173" w:date="2015-05-21T17:53:48Z" w:author="Author">
          <w:r>
            <w:rPr>
              <w:rFonts w:ascii="Arial"/>
              <w:color w:val="000000"/>
              <w:sz w:val="22"/>
              <w:szCs w:val="22"/>
              <w:u w:color="000000"/>
              <w:rtl w:val="0"/>
              <w:lang w:val="en-US"/>
            </w:rPr>
            <w:delText xml:space="preserve"> correct memory encoding.</w:delText>
          </w:r>
        </w:del>
      </w:ins>
      <w:ins w:id="174" w:date="2015-05-20T17:56:00Z" w:author="Barbara C. Jobst">
        <w:del w:id="175" w:date="2015-05-21T17:53:48Z" w:author="Author">
          <w:r>
            <w:rPr>
              <w:rFonts w:ascii="Arial"/>
              <w:color w:val="000000"/>
              <w:sz w:val="22"/>
              <w:szCs w:val="22"/>
              <w:u w:color="000000"/>
              <w:rtl w:val="0"/>
            </w:rPr>
            <w:delText xml:space="preserve"> </w:delText>
          </w:r>
        </w:del>
      </w:ins>
      <w:del w:id="176" w:date="2015-05-20T17:56:00Z" w:author="Barbara C. Jobst">
        <w:r>
          <w:rPr>
            <w:rFonts w:ascii="Arial"/>
            <w:color w:val="000000"/>
            <w:sz w:val="22"/>
            <w:szCs w:val="22"/>
            <w:u w:color="000000"/>
            <w:rtl w:val="0"/>
            <w:lang w:val="en-US"/>
          </w:rPr>
          <w:delText xml:space="preserve">memory during virtual navigation has been variable. In virtual navigation experiments directly after implantation of intracranial electrodes we have found variable presence of theta activity during spatial memory processing.  </w:delText>
        </w:r>
      </w:del>
      <w:del w:id="177" w:date="2015-05-20T17:58:00Z" w:author="Barbara C. Jobst">
        <w:r>
          <w:rPr>
            <w:rFonts w:ascii="Arial"/>
            <w:color w:val="000000"/>
            <w:sz w:val="22"/>
            <w:szCs w:val="22"/>
            <w:u w:color="000000"/>
            <w:rtl w:val="0"/>
            <w:lang w:val="en-US"/>
          </w:rPr>
          <w:delText xml:space="preserve">We will </w:delText>
        </w:r>
      </w:del>
      <w:del w:id="178" w:date="2015-05-20T17:57:00Z" w:author="Barbara C. Jobst">
        <w:r>
          <w:rPr>
            <w:rFonts w:ascii="Arial"/>
            <w:color w:val="000000"/>
            <w:sz w:val="22"/>
            <w:szCs w:val="22"/>
            <w:u w:color="000000"/>
            <w:rtl w:val="0"/>
            <w:lang w:val="en-US"/>
          </w:rPr>
          <w:delText>identify human hippocampal oscillations that predict correct memory encoding during real-life spatial navigation and during free recall</w:delText>
        </w:r>
      </w:del>
      <w:del w:id="179" w:date="2015-05-20T17:58:00Z" w:author="Barbara C. Jobst">
        <w:r>
          <w:rPr>
            <w:rFonts w:ascii="Arial"/>
            <w:color w:val="000000"/>
            <w:sz w:val="22"/>
            <w:szCs w:val="22"/>
            <w:u w:color="000000"/>
            <w:rtl w:val="0"/>
            <w:lang w:val="en-US"/>
          </w:rPr>
          <w:delText xml:space="preserve"> of </w:delText>
        </w:r>
      </w:del>
      <w:commentRangeStart w:id="180"/>
      <w:del w:id="181" w:date="2015-05-20T17:58:00Z" w:author="Barbara C. Jobst">
        <w:r>
          <w:rPr>
            <w:rFonts w:ascii="Arial"/>
            <w:color w:val="000000"/>
            <w:sz w:val="22"/>
            <w:szCs w:val="22"/>
            <w:u w:color="000000"/>
            <w:rtl w:val="0"/>
          </w:rPr>
          <w:delText>i</w:delText>
        </w:r>
      </w:del>
      <w:commentRangeEnd w:id="180"/>
      <w:r>
        <w:commentReference w:id="180"/>
      </w:r>
      <w:del w:id="182" w:date="2015-05-20T17:58:00Z" w:author="Barbara C. Jobst">
        <w:r>
          <w:rPr>
            <w:rFonts w:ascii="Arial"/>
            <w:color w:val="000000"/>
            <w:sz w:val="22"/>
            <w:szCs w:val="22"/>
            <w:u w:color="000000"/>
            <w:rtl w:val="0"/>
            <w:lang w:val="en-US"/>
          </w:rPr>
          <w:delText>ncluding complex measures of coherence between the anterior and posterior hippocampus</w:delText>
        </w:r>
      </w:del>
      <w:commentRangeStart w:id="183"/>
      <w:del w:id="184" w:date="2015-05-20T17:58:00Z" w:author="Barbara C. Jobst">
        <w:r>
          <w:rPr>
            <w:rFonts w:ascii="Arial"/>
            <w:color w:val="000000"/>
            <w:sz w:val="22"/>
            <w:szCs w:val="22"/>
            <w:u w:color="000000"/>
            <w:rtl w:val="0"/>
          </w:rPr>
          <w:delText>.</w:delText>
        </w:r>
      </w:del>
      <w:commentRangeEnd w:id="183"/>
      <w:r>
        <w:commentReference w:id="183"/>
      </w:r>
    </w:p>
    <w:p>
      <w:pPr>
        <w:pStyle w:val="Body"/>
        <w:spacing w:after="120"/>
        <w:rPr>
          <w:ins w:id="185" w:date="2015-05-20T17:58:00Z" w:author="Barbara C. Jobst"/>
          <w:rFonts w:ascii="Arial" w:cs="Arial" w:hAnsi="Arial" w:eastAsia="Arial"/>
          <w:i w:val="1"/>
          <w:iCs w:val="1"/>
          <w:color w:val="000000"/>
          <w:sz w:val="22"/>
          <w:szCs w:val="22"/>
          <w:u w:color="000000"/>
        </w:rPr>
      </w:pPr>
    </w:p>
    <w:p>
      <w:pPr>
        <w:pStyle w:val="Body"/>
        <w:spacing w:after="120"/>
        <w:rPr>
          <w:ins w:id="186" w:date="2015-05-20T17:45:00Z" w:author="Barbara C. Jobst"/>
          <w:rFonts w:ascii="Arial" w:cs="Arial" w:hAnsi="Arial" w:eastAsia="Arial"/>
          <w:i w:val="1"/>
          <w:iCs w:val="1"/>
          <w:color w:val="000000"/>
          <w:sz w:val="22"/>
          <w:szCs w:val="22"/>
          <w:u w:color="000000"/>
        </w:rPr>
      </w:pPr>
      <w:r>
        <w:rPr>
          <w:rFonts w:ascii="Arial"/>
          <w:i w:val="1"/>
          <w:iCs w:val="1"/>
          <w:color w:val="000000"/>
          <w:sz w:val="22"/>
          <w:szCs w:val="22"/>
          <w:u w:color="000000"/>
          <w:rtl w:val="0"/>
          <w:lang w:val="en-US"/>
        </w:rPr>
        <w:t xml:space="preserve">Specific Aim </w:t>
      </w:r>
      <w:del w:id="187" w:date="2015-05-21T17:53:58Z" w:author="Author">
        <w:r>
          <w:rPr>
            <w:rFonts w:ascii="Arial"/>
            <w:i w:val="1"/>
            <w:iCs w:val="1"/>
            <w:color w:val="000000"/>
            <w:sz w:val="22"/>
            <w:szCs w:val="22"/>
            <w:u w:color="000000"/>
            <w:rtl w:val="0"/>
          </w:rPr>
          <w:delText>2</w:delText>
        </w:r>
      </w:del>
      <w:ins w:id="188" w:date="2015-05-21T17:53:58Z" w:author="Author">
        <w:r>
          <w:rPr>
            <w:rFonts w:ascii="Arial"/>
            <w:i w:val="1"/>
            <w:iCs w:val="1"/>
            <w:color w:val="000000"/>
            <w:sz w:val="22"/>
            <w:szCs w:val="22"/>
            <w:u w:color="000000"/>
            <w:rtl w:val="0"/>
            <w:lang w:val="en-US"/>
          </w:rPr>
          <w:t>1</w:t>
        </w:r>
      </w:ins>
      <w:r>
        <w:rPr>
          <w:rFonts w:ascii="Arial"/>
          <w:i w:val="1"/>
          <w:iCs w:val="1"/>
          <w:color w:val="000000"/>
          <w:sz w:val="22"/>
          <w:szCs w:val="22"/>
          <w:u w:color="000000"/>
          <w:rtl w:val="0"/>
          <w:lang w:val="da-DK"/>
        </w:rPr>
        <w:t xml:space="preserve">: Determine </w:t>
      </w:r>
      <w:del w:id="189" w:date="2015-05-20T17:44:00Z" w:author="Barbara C. Jobst">
        <w:r>
          <w:rPr>
            <w:rFonts w:ascii="Arial"/>
            <w:i w:val="1"/>
            <w:iCs w:val="1"/>
            <w:color w:val="000000"/>
            <w:sz w:val="22"/>
            <w:szCs w:val="22"/>
            <w:u w:color="000000"/>
            <w:rtl w:val="0"/>
            <w:lang w:val="en-US"/>
          </w:rPr>
          <w:delText xml:space="preserve">the </w:delText>
        </w:r>
      </w:del>
      <w:ins w:id="190" w:date="2015-05-20T17:44:00Z" w:author="Barbara C. Jobst">
        <w:r>
          <w:rPr>
            <w:rFonts w:ascii="Arial"/>
            <w:i w:val="1"/>
            <w:iCs w:val="1"/>
            <w:color w:val="000000"/>
            <w:sz w:val="22"/>
            <w:szCs w:val="22"/>
            <w:u w:color="000000"/>
            <w:rtl w:val="0"/>
            <w:lang w:val="es-ES_tradnl"/>
          </w:rPr>
          <w:t xml:space="preserve">hippocampal </w:t>
        </w:r>
      </w:ins>
      <w:r>
        <w:rPr>
          <w:rFonts w:ascii="Arial"/>
          <w:i w:val="1"/>
          <w:iCs w:val="1"/>
          <w:color w:val="000000"/>
          <w:sz w:val="22"/>
          <w:szCs w:val="22"/>
          <w:u w:color="000000"/>
          <w:rtl w:val="0"/>
          <w:lang w:val="en-US"/>
        </w:rPr>
        <w:t xml:space="preserve">oscillatory markers of short and long-term </w:t>
      </w:r>
      <w:del w:id="191" w:date="2015-05-21T10:37:00Z" w:author="Barbara C. Jobst">
        <w:r>
          <w:rPr>
            <w:rFonts w:ascii="Arial"/>
            <w:i w:val="1"/>
            <w:iCs w:val="1"/>
            <w:color w:val="000000"/>
            <w:sz w:val="22"/>
            <w:szCs w:val="22"/>
            <w:u w:color="000000"/>
            <w:rtl w:val="0"/>
            <w:lang w:val="en-US"/>
          </w:rPr>
          <w:delText xml:space="preserve">memory </w:delText>
        </w:r>
      </w:del>
      <w:ins w:id="192" w:date="2015-05-21T10:37:00Z" w:author="Barbara C. Jobst">
        <w:r>
          <w:rPr>
            <w:rFonts w:ascii="Arial"/>
            <w:i w:val="1"/>
            <w:iCs w:val="1"/>
            <w:color w:val="000000"/>
            <w:sz w:val="22"/>
            <w:szCs w:val="22"/>
            <w:u w:color="000000"/>
            <w:rtl w:val="0"/>
            <w:lang w:val="en-US"/>
          </w:rPr>
          <w:t>free recall</w:t>
        </w:r>
      </w:ins>
      <w:ins w:id="193" w:date="2015-05-21T17:54:05Z" w:author="Author">
        <w:r>
          <w:rPr>
            <w:rFonts w:ascii="Arial"/>
            <w:i w:val="1"/>
            <w:iCs w:val="1"/>
            <w:color w:val="000000"/>
            <w:sz w:val="22"/>
            <w:szCs w:val="22"/>
            <w:u w:color="000000"/>
            <w:rtl w:val="0"/>
            <w:lang w:val="en-US"/>
          </w:rPr>
          <w:t>,</w:t>
        </w:r>
      </w:ins>
      <w:ins w:id="194" w:date="2015-05-21T10:37:00Z" w:author="Barbara C. Jobst">
        <w:r>
          <w:rPr>
            <w:rFonts w:ascii="Arial"/>
            <w:i w:val="1"/>
            <w:iCs w:val="1"/>
            <w:color w:val="000000"/>
            <w:sz w:val="22"/>
            <w:szCs w:val="22"/>
            <w:u w:color="000000"/>
            <w:rtl w:val="0"/>
          </w:rPr>
          <w:t xml:space="preserve"> </w:t>
        </w:r>
      </w:ins>
      <w:ins w:id="195" w:date="2015-05-20T17:43:00Z" w:author="Barbara C. Jobst">
        <w:r>
          <w:rPr>
            <w:rFonts w:ascii="Arial"/>
            <w:i w:val="1"/>
            <w:iCs w:val="1"/>
            <w:color w:val="000000"/>
            <w:sz w:val="22"/>
            <w:szCs w:val="22"/>
            <w:u w:color="000000"/>
            <w:rtl w:val="0"/>
            <w:lang w:val="en-US"/>
          </w:rPr>
          <w:t>including the oscillatory signature of accelerated forgetting</w:t>
        </w:r>
      </w:ins>
      <w:ins w:id="196" w:date="2015-05-20T17:45:00Z" w:author="Barbara C. Jobst">
        <w:r>
          <w:rPr>
            <w:rFonts w:ascii="Arial"/>
            <w:i w:val="1"/>
            <w:iCs w:val="1"/>
            <w:color w:val="000000"/>
            <w:sz w:val="22"/>
            <w:szCs w:val="22"/>
            <w:u w:color="000000"/>
            <w:rtl w:val="0"/>
            <w:lang w:val="en-US"/>
          </w:rPr>
          <w:t xml:space="preserve"> over a time period of 30 days.</w:t>
        </w:r>
      </w:ins>
    </w:p>
    <w:p>
      <w:pPr>
        <w:pStyle w:val="Body"/>
        <w:spacing w:after="120"/>
        <w:rPr>
          <w:del w:id="197" w:date="2015-05-20T17:45:00Z" w:author="Barbara C. Jobst"/>
          <w:rFonts w:ascii="Arial" w:cs="Arial" w:hAnsi="Arial" w:eastAsia="Arial"/>
          <w:i w:val="1"/>
          <w:iCs w:val="1"/>
          <w:color w:val="000000"/>
          <w:sz w:val="22"/>
          <w:szCs w:val="22"/>
          <w:u w:color="000000"/>
        </w:rPr>
      </w:pPr>
      <w:del w:id="198" w:date="2015-05-18T14:48:00Z" w:author="Unknown Author">
        <w:r>
          <w:rPr>
            <w:rFonts w:ascii="Arial"/>
            <w:i w:val="1"/>
            <w:iCs w:val="1"/>
            <w:color w:val="000000"/>
            <w:sz w:val="22"/>
            <w:szCs w:val="22"/>
            <w:u w:color="000000"/>
            <w:rtl w:val="0"/>
            <w:lang w:val="en-US"/>
          </w:rPr>
          <w:delText xml:space="preserve">consolidation ry </w:delText>
        </w:r>
      </w:del>
      <w:del w:id="199" w:date="2015-05-20T17:45:00Z" w:author="Barbara C. Jobst">
        <w:r>
          <w:rPr>
            <w:rFonts w:ascii="Arial"/>
            <w:i w:val="1"/>
            <w:iCs w:val="1"/>
            <w:color w:val="000000"/>
            <w:sz w:val="22"/>
            <w:szCs w:val="22"/>
            <w:u w:color="000000"/>
            <w:rtl w:val="0"/>
            <w:lang w:val="en-US"/>
          </w:rPr>
          <w:delText>consolidation in patients with epilepsy during free recall over prolonged periods of time.</w:delText>
        </w:r>
      </w:del>
    </w:p>
    <w:p>
      <w:pPr>
        <w:pStyle w:val="Body"/>
        <w:spacing w:after="120"/>
        <w:rPr>
          <w:rFonts w:ascii="Arial" w:cs="Arial" w:hAnsi="Arial" w:eastAsia="Arial"/>
          <w:i w:val="1"/>
          <w:iCs w:val="1"/>
          <w:color w:val="000000"/>
          <w:sz w:val="22"/>
          <w:szCs w:val="22"/>
          <w:u w:color="000000"/>
        </w:rPr>
      </w:pPr>
      <w:r>
        <w:rPr>
          <w:rFonts w:ascii="Arial"/>
          <w:i w:val="1"/>
          <w:iCs w:val="1"/>
          <w:color w:val="000000"/>
          <w:sz w:val="22"/>
          <w:szCs w:val="22"/>
          <w:u w:color="000000"/>
          <w:rtl w:val="0"/>
          <w:lang w:val="en-US"/>
        </w:rPr>
        <w:t>Hypothesis: Items recalled short and long-term have a distinct oscillatory signature during encoding as compared to items not recalled.</w:t>
      </w:r>
    </w:p>
    <w:p>
      <w:pPr>
        <w:pStyle w:val="Body"/>
        <w:spacing w:after="120"/>
        <w:rPr>
          <w:ins w:id="200" w:date="2015-05-21T18:08:35Z" w:author="Author"/>
          <w:rFonts w:ascii="Arial" w:cs="Arial" w:hAnsi="Arial" w:eastAsia="Arial"/>
          <w:color w:val="000000"/>
          <w:sz w:val="22"/>
          <w:szCs w:val="22"/>
          <w:u w:color="000000"/>
          <w:rtl w:val="0"/>
        </w:rPr>
      </w:pPr>
      <w:ins w:id="201" w:date="2015-05-21T17:54:31Z" w:author="Author">
        <w:r>
          <w:rPr>
            <w:rFonts w:ascii="Arial"/>
            <w:sz w:val="22"/>
            <w:szCs w:val="22"/>
            <w:rtl w:val="0"/>
            <w:lang w:val="en-US"/>
          </w:rPr>
          <w:t xml:space="preserve">We will use </w:t>
        </w:r>
      </w:ins>
      <w:del w:id="202" w:date="2015-05-21T17:54:32Z" w:author="Author">
        <w:r>
          <w:rPr>
            <w:rFonts w:ascii="Arial"/>
            <w:color w:val="000000"/>
            <w:sz w:val="22"/>
            <w:szCs w:val="22"/>
            <w:u w:color="000000"/>
            <w:rtl w:val="0"/>
          </w:rPr>
          <w:delText xml:space="preserve">A </w:delText>
        </w:r>
      </w:del>
      <w:ins w:id="203" w:date="2015-05-21T17:54:33Z" w:author="Author">
        <w:r>
          <w:rPr>
            <w:rFonts w:ascii="Arial"/>
            <w:color w:val="000000"/>
            <w:sz w:val="22"/>
            <w:szCs w:val="22"/>
            <w:u w:color="000000"/>
            <w:rtl w:val="0"/>
            <w:lang w:val="en-US"/>
          </w:rPr>
          <w:t xml:space="preserve">a </w:t>
        </w:r>
      </w:ins>
      <w:del w:id="204" w:date="2015-05-21T17:55:14Z" w:author="Author">
        <w:r>
          <w:rPr>
            <w:rFonts w:ascii="Arial"/>
            <w:color w:val="000000"/>
            <w:sz w:val="22"/>
            <w:szCs w:val="22"/>
            <w:u w:color="000000"/>
            <w:rtl w:val="0"/>
            <w:lang w:val="en-US"/>
          </w:rPr>
          <w:delText>realistic real</w:delText>
        </w:r>
      </w:del>
      <w:del w:id="205" w:date="2015-05-21T17:55:14Z" w:author="Author">
        <w:r>
          <w:rPr>
            <w:rFonts w:ascii="Arial"/>
            <w:color w:val="000000"/>
            <w:sz w:val="22"/>
            <w:szCs w:val="22"/>
            <w:u w:color="000000"/>
            <w:rtl w:val="0"/>
            <w:lang w:val="en-US"/>
          </w:rPr>
          <w:delText xml:space="preserve"> world</w:delText>
        </w:r>
      </w:del>
      <w:ins w:id="206" w:date="2015-05-21T17:55:14Z" w:author="Author">
        <w:r>
          <w:rPr>
            <w:rFonts w:ascii="Arial"/>
            <w:color w:val="000000"/>
            <w:sz w:val="22"/>
            <w:szCs w:val="22"/>
            <w:u w:color="000000"/>
            <w:rtl w:val="0"/>
            <w:lang w:val="en-US"/>
          </w:rPr>
          <w:t>two</w:t>
        </w:r>
      </w:ins>
      <w:r>
        <w:rPr>
          <w:rFonts w:ascii="Arial"/>
          <w:color w:val="000000"/>
          <w:sz w:val="22"/>
          <w:szCs w:val="22"/>
          <w:u w:color="000000"/>
          <w:rtl w:val="0"/>
          <w:lang w:val="en-US"/>
        </w:rPr>
        <w:t xml:space="preserve"> free recall task</w:t>
      </w:r>
      <w:ins w:id="207" w:date="2015-05-21T17:58:34Z" w:author="Author">
        <w:r>
          <w:rPr>
            <w:rFonts w:ascii="Arial"/>
            <w:color w:val="000000"/>
            <w:sz w:val="22"/>
            <w:szCs w:val="22"/>
            <w:u w:color="000000"/>
            <w:rtl w:val="0"/>
            <w:lang w:val="en-US"/>
          </w:rPr>
          <w:t xml:space="preserve">s two assess the neural correlates of accelerated forgetting associated with temporal lobe epilepsy.  The first task will be a well-studied list learning paradigm that will enable us to study the </w:t>
        </w:r>
      </w:ins>
      <w:ins w:id="208" w:date="2015-05-21T17:58:34Z" w:author="Author">
        <w:r>
          <w:rPr>
            <w:rFonts w:hAnsi="Arial" w:hint="default"/>
            <w:color w:val="000000"/>
            <w:sz w:val="22"/>
            <w:szCs w:val="22"/>
            <w:u w:color="000000"/>
            <w:rtl w:val="0"/>
            <w:lang w:val="en-US"/>
          </w:rPr>
          <w:t>“</w:t>
        </w:r>
      </w:ins>
      <w:ins w:id="209" w:date="2015-05-21T17:58:34Z" w:author="Author">
        <w:r>
          <w:rPr>
            <w:rFonts w:ascii="Arial"/>
            <w:color w:val="000000"/>
            <w:sz w:val="22"/>
            <w:szCs w:val="22"/>
            <w:u w:color="000000"/>
            <w:rtl w:val="0"/>
            <w:lang w:val="en-US"/>
          </w:rPr>
          <w:t>pure</w:t>
        </w:r>
      </w:ins>
      <w:ins w:id="210" w:date="2015-05-21T17:58:34Z" w:author="Author">
        <w:r>
          <w:rPr>
            <w:rFonts w:hAnsi="Arial" w:hint="default"/>
            <w:color w:val="000000"/>
            <w:sz w:val="22"/>
            <w:szCs w:val="22"/>
            <w:u w:color="000000"/>
            <w:rtl w:val="0"/>
            <w:lang w:val="en-US"/>
          </w:rPr>
          <w:t xml:space="preserve">” </w:t>
        </w:r>
      </w:ins>
      <w:ins w:id="211" w:date="2015-05-21T17:58:34Z" w:author="Author">
        <w:r>
          <w:rPr>
            <w:rFonts w:ascii="Arial"/>
            <w:color w:val="000000"/>
            <w:sz w:val="22"/>
            <w:szCs w:val="22"/>
            <w:u w:color="000000"/>
            <w:rtl w:val="0"/>
            <w:lang w:val="en-US"/>
          </w:rPr>
          <w:t xml:space="preserve">neural signatures of memory encoding and recall of tightly controlled (but psychologically impoverished) word stimuli.  The second task will entail watching and recalling scenes from a movie.  This second task will enable us to study encoding and recall in a cognitively richer (but less tightly controlled) stimulus set.  </w:t>
        </w:r>
      </w:ins>
      <w:del w:id="212" w:date="2015-05-21T17:58:41Z" w:author="Author">
        <w:r>
          <w:rPr>
            <w:rFonts w:ascii="Arial"/>
            <w:color w:val="000000"/>
            <w:sz w:val="22"/>
            <w:szCs w:val="22"/>
            <w:u w:color="000000"/>
            <w:rtl w:val="0"/>
            <w:lang w:val="en-US"/>
          </w:rPr>
          <w:delText xml:space="preserve"> utilizing a stimulus rich movie and a well validated</w:delText>
        </w:r>
      </w:del>
      <w:ins w:id="213" w:date="2015-05-18T14:48:00Z" w:author="Unknown Author">
        <w:del w:id="214" w:date="2015-05-21T17:58:41Z" w:author="Author">
          <w:r>
            <w:rPr>
              <w:rFonts w:ascii="Arial"/>
              <w:color w:val="000000"/>
              <w:sz w:val="22"/>
              <w:szCs w:val="22"/>
              <w:u w:color="000000"/>
              <w:rtl w:val="0"/>
            </w:rPr>
            <w:delText xml:space="preserve"> </w:delText>
          </w:r>
        </w:del>
      </w:ins>
      <w:ins w:id="215" w:date="2015-05-18T14:48:00Z" w:author="Unknown Author">
        <w:del w:id="216" w:date="2015-05-20T17:46:00Z" w:author="Barbara C. Jobst">
          <w:r>
            <w:rPr>
              <w:rFonts w:ascii="Arial"/>
              <w:color w:val="000000"/>
              <w:sz w:val="22"/>
              <w:szCs w:val="22"/>
              <w:u w:color="000000"/>
              <w:rtl w:val="0"/>
              <w:lang w:val="en-US"/>
            </w:rPr>
            <w:delText>and controlle</w:delText>
          </w:r>
        </w:del>
      </w:ins>
      <w:ins w:id="217" w:date="2015-05-18T14:49:00Z" w:author="Unknown Author">
        <w:del w:id="218" w:date="2015-05-20T17:46:00Z" w:author="Barbara C. Jobst">
          <w:r>
            <w:rPr>
              <w:rFonts w:ascii="Arial"/>
              <w:color w:val="000000"/>
              <w:sz w:val="22"/>
              <w:szCs w:val="22"/>
              <w:u w:color="000000"/>
              <w:rtl w:val="0"/>
            </w:rPr>
            <w:delText>d</w:delText>
          </w:r>
        </w:del>
      </w:ins>
      <w:del w:id="219" w:date="2015-05-20T17:46:00Z" w:author="Barbara C. Jobst">
        <w:r>
          <w:rPr>
            <w:rFonts w:ascii="Arial"/>
            <w:color w:val="000000"/>
            <w:sz w:val="22"/>
            <w:szCs w:val="22"/>
            <w:u w:color="000000"/>
            <w:rtl w:val="0"/>
          </w:rPr>
          <w:delText xml:space="preserve"> </w:delText>
        </w:r>
      </w:del>
      <w:del w:id="220" w:date="2015-05-21T17:58:41Z" w:author="Author">
        <w:r>
          <w:rPr>
            <w:rFonts w:ascii="Arial"/>
            <w:color w:val="000000"/>
            <w:sz w:val="22"/>
            <w:szCs w:val="22"/>
            <w:u w:color="000000"/>
            <w:rtl w:val="0"/>
            <w:lang w:val="en-US"/>
          </w:rPr>
          <w:delText xml:space="preserve">free recall task will be </w:delText>
        </w:r>
      </w:del>
      <w:del w:id="221" w:date="2015-05-18T14:49:00Z" w:author="Unknown Author">
        <w:r>
          <w:rPr>
            <w:rFonts w:ascii="Arial"/>
            <w:color w:val="000000"/>
            <w:sz w:val="22"/>
            <w:szCs w:val="22"/>
            <w:u w:color="000000"/>
            <w:rtl w:val="0"/>
            <w:lang w:val="es-ES_tradnl"/>
          </w:rPr>
          <w:delText>validated</w:delText>
        </w:r>
      </w:del>
      <w:ins w:id="222" w:date="2015-05-18T14:49:00Z" w:author="Unknown Author">
        <w:del w:id="223" w:date="2015-05-21T17:58:41Z" w:author="Author">
          <w:r>
            <w:rPr>
              <w:rFonts w:ascii="Arial"/>
              <w:color w:val="000000"/>
              <w:sz w:val="22"/>
              <w:szCs w:val="22"/>
              <w:u w:color="000000"/>
              <w:rtl w:val="0"/>
              <w:lang w:val="en-US"/>
            </w:rPr>
            <w:delText>used</w:delText>
          </w:r>
        </w:del>
      </w:ins>
      <w:del w:id="224" w:date="2015-05-21T17:58:41Z" w:author="Author">
        <w:r>
          <w:rPr>
            <w:rFonts w:ascii="Arial"/>
            <w:color w:val="000000"/>
            <w:sz w:val="22"/>
            <w:szCs w:val="22"/>
            <w:u w:color="000000"/>
            <w:rtl w:val="0"/>
            <w:lang w:val="en-US"/>
          </w:rPr>
          <w:delText xml:space="preserve"> to assess accelerated forgetting in </w:delText>
        </w:r>
      </w:del>
      <w:del w:id="225" w:date="2015-05-20T17:59:00Z" w:author="Barbara C. Jobst">
        <w:r>
          <w:rPr>
            <w:rFonts w:ascii="Arial"/>
            <w:color w:val="000000"/>
            <w:sz w:val="22"/>
            <w:szCs w:val="22"/>
            <w:u w:color="000000"/>
            <w:rtl w:val="0"/>
          </w:rPr>
          <w:delText>TLE</w:delText>
        </w:r>
      </w:del>
      <w:ins w:id="226" w:date="2015-05-20T17:59:00Z" w:author="Barbara C. Jobst">
        <w:del w:id="227" w:date="2015-05-21T17:59:59Z" w:author="Author">
          <w:r>
            <w:rPr>
              <w:rFonts w:ascii="Arial"/>
              <w:color w:val="000000"/>
              <w:sz w:val="22"/>
              <w:szCs w:val="22"/>
              <w:u w:color="000000"/>
              <w:rtl w:val="0"/>
            </w:rPr>
            <w:delText>temporal lobe epilepsy</w:delText>
          </w:r>
        </w:del>
      </w:ins>
      <w:del w:id="228" w:date="2015-05-21T17:59:59Z" w:author="Author">
        <w:r>
          <w:rPr>
            <w:rFonts w:ascii="Arial"/>
            <w:color w:val="000000"/>
            <w:sz w:val="22"/>
            <w:szCs w:val="22"/>
            <w:u w:color="000000"/>
            <w:rtl w:val="0"/>
          </w:rPr>
          <w:delText xml:space="preserve">. </w:delText>
        </w:r>
      </w:del>
      <w:ins w:id="229" w:date="2015-05-21T18:00:03Z" w:author="Author">
        <w:r>
          <w:rPr>
            <w:rFonts w:ascii="Arial"/>
            <w:color w:val="000000"/>
            <w:sz w:val="22"/>
            <w:szCs w:val="22"/>
            <w:u w:color="000000"/>
            <w:rtl w:val="0"/>
            <w:lang w:val="en-US"/>
          </w:rPr>
          <w:t>In both experiments, w</w:t>
        </w:r>
      </w:ins>
      <w:del w:id="230" w:date="2015-05-21T17:59:59Z" w:author="Author">
        <w:r>
          <w:rPr>
            <w:rFonts w:ascii="Arial"/>
            <w:color w:val="000000"/>
            <w:sz w:val="22"/>
            <w:szCs w:val="22"/>
            <w:u w:color="000000"/>
            <w:rtl w:val="0"/>
          </w:rPr>
          <w:delText>W</w:delText>
        </w:r>
      </w:del>
      <w:r>
        <w:rPr>
          <w:rFonts w:ascii="Arial"/>
          <w:color w:val="000000"/>
          <w:sz w:val="22"/>
          <w:szCs w:val="22"/>
          <w:u w:color="000000"/>
          <w:rtl w:val="0"/>
          <w:lang w:val="en-US"/>
        </w:rPr>
        <w:t xml:space="preserve">e will measure </w:t>
      </w:r>
      <w:del w:id="231" w:date="2015-05-20T17:47:00Z" w:author="Barbara C. Jobst">
        <w:r>
          <w:rPr>
            <w:rFonts w:ascii="Arial"/>
            <w:color w:val="000000"/>
            <w:sz w:val="22"/>
            <w:szCs w:val="22"/>
            <w:u w:color="000000"/>
            <w:rtl w:val="0"/>
            <w:lang w:val="en-US"/>
          </w:rPr>
          <w:delText>oscillatory power</w:delText>
        </w:r>
      </w:del>
      <w:ins w:id="232" w:date="2015-05-21T17:58:44Z" w:author="Author">
        <w:r>
          <w:rPr>
            <w:rFonts w:ascii="Arial"/>
            <w:color w:val="000000"/>
            <w:sz w:val="22"/>
            <w:szCs w:val="22"/>
            <w:u w:color="000000"/>
            <w:rtl w:val="0"/>
            <w:lang w:val="en-US"/>
          </w:rPr>
          <w:t xml:space="preserve">the </w:t>
        </w:r>
      </w:ins>
      <w:ins w:id="233" w:date="2015-05-20T17:47:00Z" w:author="Barbara C. Jobst">
        <w:r>
          <w:rPr>
            <w:rFonts w:ascii="Arial"/>
            <w:color w:val="000000"/>
            <w:sz w:val="22"/>
            <w:szCs w:val="22"/>
            <w:u w:color="000000"/>
            <w:rtl w:val="0"/>
            <w:lang w:val="en-US"/>
          </w:rPr>
          <w:t xml:space="preserve">dynamics and </w:t>
        </w:r>
      </w:ins>
      <w:ins w:id="234" w:date="2015-05-20T17:59:00Z" w:author="Barbara C. Jobst">
        <w:r>
          <w:rPr>
            <w:rFonts w:ascii="Arial"/>
            <w:color w:val="000000"/>
            <w:sz w:val="22"/>
            <w:szCs w:val="22"/>
            <w:u w:color="000000"/>
            <w:rtl w:val="0"/>
            <w:lang w:val="en-US"/>
          </w:rPr>
          <w:t xml:space="preserve">memory </w:t>
        </w:r>
      </w:ins>
      <w:ins w:id="235" w:date="2015-05-20T17:47:00Z" w:author="Barbara C. Jobst">
        <w:r>
          <w:rPr>
            <w:rFonts w:ascii="Arial"/>
            <w:color w:val="000000"/>
            <w:sz w:val="22"/>
            <w:szCs w:val="22"/>
            <w:u w:color="000000"/>
            <w:rtl w:val="0"/>
            <w:lang w:val="en-US"/>
          </w:rPr>
          <w:t xml:space="preserve">behavior immediately, after 1 hour, </w:t>
        </w:r>
      </w:ins>
      <w:ins w:id="236" w:date="2015-05-21T17:59:04Z" w:author="Author">
        <w:r>
          <w:rPr>
            <w:rFonts w:ascii="Arial"/>
            <w:color w:val="000000"/>
            <w:sz w:val="22"/>
            <w:szCs w:val="22"/>
            <w:u w:color="000000"/>
            <w:rtl w:val="0"/>
            <w:lang w:val="en-US"/>
          </w:rPr>
          <w:t xml:space="preserve">and after intervals of </w:t>
        </w:r>
      </w:ins>
      <w:ins w:id="237" w:date="2015-05-20T17:47:00Z" w:author="Barbara C. Jobst">
        <w:r>
          <w:rPr>
            <w:rFonts w:ascii="Arial"/>
            <w:color w:val="000000"/>
            <w:sz w:val="22"/>
            <w:szCs w:val="22"/>
            <w:u w:color="000000"/>
            <w:rtl w:val="0"/>
            <w:lang w:val="en-US"/>
          </w:rPr>
          <w:t>1, 7 and 30 days</w:t>
        </w:r>
      </w:ins>
      <w:del w:id="238" w:date="2015-05-20T17:48:00Z" w:author="Barbara C. Jobst">
        <w:r>
          <w:rPr>
            <w:rFonts w:ascii="Arial"/>
            <w:color w:val="000000"/>
            <w:sz w:val="22"/>
            <w:szCs w:val="22"/>
            <w:u w:color="000000"/>
            <w:rtl w:val="0"/>
            <w:lang w:val="en-US"/>
          </w:rPr>
          <w:delText xml:space="preserve"> during free recall intermittently over 60 days</w:delText>
        </w:r>
      </w:del>
      <w:r>
        <w:rPr>
          <w:rFonts w:ascii="Arial"/>
          <w:color w:val="000000"/>
          <w:sz w:val="22"/>
          <w:szCs w:val="22"/>
          <w:u w:color="000000"/>
          <w:rtl w:val="0"/>
        </w:rPr>
        <w:t xml:space="preserve">. </w:t>
      </w:r>
      <w:ins w:id="239" w:date="2015-05-21T18:00:29Z" w:author="Author">
        <w:r>
          <w:rPr>
            <w:rFonts w:ascii="Arial"/>
            <w:color w:val="000000"/>
            <w:sz w:val="22"/>
            <w:szCs w:val="22"/>
            <w:u w:color="000000"/>
            <w:rtl w:val="0"/>
            <w:lang w:val="en-US"/>
          </w:rPr>
          <w:t xml:space="preserve"> We will compare (within and across subjects) the </w:t>
        </w:r>
      </w:ins>
      <w:del w:id="240" w:date="2015-05-21T17:59:27Z" w:author="Author">
        <w:r>
          <w:rPr>
            <w:rFonts w:ascii="Arial"/>
            <w:color w:val="000000"/>
            <w:sz w:val="22"/>
            <w:szCs w:val="22"/>
            <w:u w:color="000000"/>
            <w:rtl w:val="0"/>
            <w:lang w:val="en-US"/>
          </w:rPr>
          <w:delText>Oscillatory power</w:delText>
        </w:r>
      </w:del>
      <w:ins w:id="241" w:date="2015-05-21T17:59:31Z" w:author="Author">
        <w:r>
          <w:rPr>
            <w:rFonts w:ascii="Arial"/>
            <w:color w:val="000000"/>
            <w:sz w:val="22"/>
            <w:szCs w:val="22"/>
            <w:u w:color="000000"/>
            <w:rtl w:val="0"/>
            <w:lang w:val="en-US"/>
          </w:rPr>
          <w:t>spectral patterns recorded</w:t>
        </w:r>
      </w:ins>
      <w:r>
        <w:rPr>
          <w:rFonts w:ascii="Arial"/>
          <w:color w:val="000000"/>
          <w:sz w:val="22"/>
          <w:szCs w:val="22"/>
          <w:u w:color="000000"/>
          <w:rtl w:val="0"/>
          <w:lang w:val="en-US"/>
        </w:rPr>
        <w:t xml:space="preserve"> during </w:t>
      </w:r>
      <w:ins w:id="242" w:date="2015-05-21T17:59:50Z" w:author="Author">
        <w:r>
          <w:rPr>
            <w:rFonts w:ascii="Arial"/>
            <w:color w:val="000000"/>
            <w:sz w:val="22"/>
            <w:szCs w:val="22"/>
            <w:u w:color="000000"/>
            <w:rtl w:val="0"/>
            <w:lang w:val="en-US"/>
          </w:rPr>
          <w:t xml:space="preserve">the successful vs. unsuccessful </w:t>
        </w:r>
      </w:ins>
      <w:r>
        <w:rPr>
          <w:rFonts w:ascii="Arial"/>
          <w:color w:val="000000"/>
          <w:sz w:val="22"/>
          <w:szCs w:val="22"/>
          <w:u w:color="000000"/>
          <w:rtl w:val="0"/>
          <w:lang w:val="en-US"/>
        </w:rPr>
        <w:t xml:space="preserve">encoding of items </w:t>
      </w:r>
      <w:ins w:id="243" w:date="2015-05-21T17:59:53Z" w:author="Author">
        <w:r>
          <w:rPr>
            <w:rFonts w:ascii="Arial"/>
            <w:color w:val="000000"/>
            <w:sz w:val="22"/>
            <w:szCs w:val="22"/>
            <w:u w:color="000000"/>
            <w:rtl w:val="0"/>
            <w:lang w:val="en-US"/>
          </w:rPr>
          <w:t xml:space="preserve">and scenes </w:t>
        </w:r>
      </w:ins>
      <w:r>
        <w:rPr>
          <w:rFonts w:ascii="Arial"/>
          <w:color w:val="000000"/>
          <w:sz w:val="22"/>
          <w:szCs w:val="22"/>
          <w:u w:color="000000"/>
          <w:rtl w:val="0"/>
          <w:lang w:val="en-US"/>
        </w:rPr>
        <w:t xml:space="preserve">recalled </w:t>
      </w:r>
      <w:ins w:id="244" w:date="2015-05-21T18:00:20Z" w:author="Author">
        <w:r>
          <w:rPr>
            <w:rFonts w:ascii="Arial"/>
            <w:color w:val="000000"/>
            <w:sz w:val="22"/>
            <w:szCs w:val="22"/>
            <w:u w:color="000000"/>
            <w:rtl w:val="0"/>
            <w:lang w:val="en-US"/>
          </w:rPr>
          <w:t>(at the various intervals)</w:t>
        </w:r>
      </w:ins>
      <w:del w:id="245" w:date="2015-05-21T18:00:39Z" w:author="Author">
        <w:r>
          <w:rPr>
            <w:rFonts w:ascii="Arial"/>
            <w:color w:val="000000"/>
            <w:sz w:val="22"/>
            <w:szCs w:val="22"/>
            <w:u w:color="000000"/>
            <w:rtl w:val="0"/>
            <w:lang w:val="en-US"/>
          </w:rPr>
          <w:delText>long-term will be compared to items not recalled</w:delText>
        </w:r>
      </w:del>
      <w:ins w:id="246" w:date="2015-05-20T18:00:00Z" w:author="Barbara C. Jobst">
        <w:del w:id="247" w:date="2015-05-21T18:00:39Z" w:author="Author">
          <w:r>
            <w:rPr>
              <w:rFonts w:ascii="Arial"/>
              <w:color w:val="000000"/>
              <w:sz w:val="22"/>
              <w:szCs w:val="22"/>
              <w:u w:color="000000"/>
              <w:rtl w:val="0"/>
              <w:lang w:val="en-US"/>
            </w:rPr>
            <w:delText xml:space="preserve"> within subjects</w:delText>
          </w:r>
        </w:del>
      </w:ins>
      <w:ins w:id="248" w:date="2015-05-20T18:00:00Z" w:author="Barbara C. Jobst">
        <w:r>
          <w:rPr>
            <w:rFonts w:ascii="Arial"/>
            <w:color w:val="000000"/>
            <w:sz w:val="22"/>
            <w:szCs w:val="22"/>
            <w:u w:color="000000"/>
            <w:rtl w:val="0"/>
          </w:rPr>
          <w:t>.</w:t>
        </w:r>
      </w:ins>
      <w:ins w:id="249" w:date="2015-05-20T17:59:00Z" w:author="Barbara C. Jobst">
        <w:r>
          <w:rPr>
            <w:rFonts w:ascii="Arial"/>
            <w:color w:val="000000"/>
            <w:sz w:val="22"/>
            <w:szCs w:val="22"/>
            <w:u w:color="000000"/>
            <w:rtl w:val="0"/>
          </w:rPr>
          <w:t xml:space="preserve"> </w:t>
        </w:r>
      </w:ins>
      <w:ins w:id="250" w:date="2015-05-21T18:00:50Z" w:author="Author">
        <w:r>
          <w:rPr>
            <w:rFonts w:ascii="Arial"/>
            <w:color w:val="000000"/>
            <w:sz w:val="22"/>
            <w:szCs w:val="22"/>
            <w:u w:color="000000"/>
            <w:rtl w:val="0"/>
            <w:lang w:val="en-US"/>
          </w:rPr>
          <w:t xml:space="preserve"> This will enable us to study within- and across-</w:t>
        </w:r>
      </w:ins>
      <w:ins w:id="251" w:date="2015-05-20T18:00:00Z" w:author="Barbara C. Jobst">
        <w:del w:id="252" w:date="2015-05-21T18:00:51Z" w:author="Author">
          <w:r>
            <w:rPr>
              <w:rFonts w:ascii="Arial"/>
              <w:color w:val="000000"/>
              <w:sz w:val="22"/>
              <w:szCs w:val="22"/>
              <w:u w:color="000000"/>
              <w:rtl w:val="0"/>
            </w:rPr>
            <w:delText>G</w:delText>
          </w:r>
        </w:del>
      </w:ins>
      <w:ins w:id="253" w:date="2015-05-21T18:00:51Z" w:author="Author">
        <w:r>
          <w:rPr>
            <w:rFonts w:ascii="Arial"/>
            <w:color w:val="000000"/>
            <w:sz w:val="22"/>
            <w:szCs w:val="22"/>
            <w:u w:color="000000"/>
            <w:rtl w:val="0"/>
            <w:lang w:val="en-US"/>
          </w:rPr>
          <w:t>g</w:t>
        </w:r>
      </w:ins>
      <w:ins w:id="254" w:date="2015-05-20T17:59:00Z" w:author="Barbara C. Jobst">
        <w:r>
          <w:rPr>
            <w:rFonts w:ascii="Arial"/>
            <w:color w:val="000000"/>
            <w:sz w:val="22"/>
            <w:szCs w:val="22"/>
            <w:u w:color="000000"/>
            <w:rtl w:val="0"/>
            <w:lang w:val="en-US"/>
          </w:rPr>
          <w:t xml:space="preserve">roup differences of patients </w:t>
        </w:r>
      </w:ins>
      <w:ins w:id="255" w:date="2015-05-20T17:59:00Z" w:author="Barbara C. Jobst">
        <w:del w:id="256" w:date="2015-05-21T18:01:14Z" w:author="Author">
          <w:r>
            <w:rPr>
              <w:rFonts w:ascii="Arial"/>
              <w:color w:val="000000"/>
              <w:sz w:val="22"/>
              <w:szCs w:val="22"/>
              <w:u w:color="000000"/>
              <w:rtl w:val="0"/>
              <w:lang w:val="en-US"/>
            </w:rPr>
            <w:delText>with and without</w:delText>
          </w:r>
        </w:del>
      </w:ins>
      <w:ins w:id="257" w:date="2015-05-21T18:01:22Z" w:author="Author">
        <w:r>
          <w:rPr>
            <w:rFonts w:ascii="Arial"/>
            <w:color w:val="000000"/>
            <w:sz w:val="22"/>
            <w:szCs w:val="22"/>
            <w:u w:color="000000"/>
            <w:rtl w:val="0"/>
            <w:lang w:val="en-US"/>
          </w:rPr>
          <w:t>who do (or do not) exhibit</w:t>
        </w:r>
      </w:ins>
      <w:ins w:id="258" w:date="2015-05-20T17:59:00Z" w:author="Barbara C. Jobst">
        <w:r>
          <w:rPr>
            <w:rFonts w:ascii="Arial"/>
            <w:color w:val="000000"/>
            <w:sz w:val="22"/>
            <w:szCs w:val="22"/>
            <w:u w:color="000000"/>
            <w:rtl w:val="0"/>
          </w:rPr>
          <w:t xml:space="preserve"> accelerate</w:t>
        </w:r>
      </w:ins>
      <w:ins w:id="259" w:date="2015-05-20T18:00:00Z" w:author="Barbara C. Jobst">
        <w:r>
          <w:rPr>
            <w:rFonts w:ascii="Arial"/>
            <w:color w:val="000000"/>
            <w:sz w:val="22"/>
            <w:szCs w:val="22"/>
            <w:u w:color="000000"/>
            <w:rtl w:val="0"/>
          </w:rPr>
          <w:t>d</w:t>
        </w:r>
      </w:ins>
      <w:ins w:id="260" w:date="2015-05-20T17:59:00Z" w:author="Barbara C. Jobst">
        <w:r>
          <w:rPr>
            <w:rFonts w:ascii="Arial"/>
            <w:color w:val="000000"/>
            <w:sz w:val="22"/>
            <w:szCs w:val="22"/>
            <w:u w:color="000000"/>
            <w:rtl w:val="0"/>
            <w:lang w:val="it-IT"/>
          </w:rPr>
          <w:t xml:space="preserve"> forgetting</w:t>
        </w:r>
      </w:ins>
      <w:ins w:id="261" w:date="2015-05-20T17:59:00Z" w:author="Barbara C. Jobst">
        <w:del w:id="262" w:date="2015-05-21T18:01:09Z" w:author="Author">
          <w:r>
            <w:rPr>
              <w:rFonts w:ascii="Arial"/>
              <w:color w:val="000000"/>
              <w:sz w:val="22"/>
              <w:szCs w:val="22"/>
              <w:u w:color="000000"/>
              <w:rtl w:val="0"/>
              <w:lang w:val="en-US"/>
            </w:rPr>
            <w:delText xml:space="preserve"> will be measured</w:delText>
          </w:r>
        </w:del>
      </w:ins>
      <w:r>
        <w:rPr>
          <w:rFonts w:ascii="Arial"/>
          <w:color w:val="000000"/>
          <w:sz w:val="22"/>
          <w:szCs w:val="22"/>
          <w:u w:color="000000"/>
          <w:rtl w:val="0"/>
        </w:rPr>
        <w:t xml:space="preserve">. </w:t>
      </w:r>
    </w:p>
    <w:p>
      <w:pPr>
        <w:pStyle w:val="Body"/>
        <w:spacing w:after="120"/>
        <w:rPr>
          <w:ins w:id="263" w:date="2015-05-21T18:08:35Z" w:author="Author"/>
          <w:rFonts w:ascii="Arial" w:cs="Arial" w:hAnsi="Arial" w:eastAsia="Arial"/>
          <w:i w:val="1"/>
          <w:iCs w:val="1"/>
          <w:color w:val="000000"/>
          <w:sz w:val="22"/>
          <w:szCs w:val="22"/>
          <w:u w:color="000000"/>
        </w:rPr>
      </w:pPr>
      <w:ins w:id="264" w:date="2015-05-21T18:08:35Z" w:author="Author">
        <w:r>
          <w:rPr>
            <w:rFonts w:ascii="Arial"/>
            <w:i w:val="1"/>
            <w:iCs w:val="1"/>
            <w:color w:val="000000"/>
            <w:sz w:val="22"/>
            <w:szCs w:val="22"/>
            <w:u w:color="000000"/>
            <w:rtl w:val="0"/>
            <w:lang w:val="en-US"/>
          </w:rPr>
          <w:t xml:space="preserve">Specific Aim </w:t>
        </w:r>
      </w:ins>
      <w:ins w:id="265" w:date="2015-05-21T18:08:35Z" w:author="Author">
        <w:r>
          <w:rPr>
            <w:rFonts w:ascii="Arial"/>
            <w:i w:val="1"/>
            <w:iCs w:val="1"/>
            <w:color w:val="000000"/>
            <w:sz w:val="22"/>
            <w:szCs w:val="22"/>
            <w:u w:color="000000"/>
            <w:rtl w:val="0"/>
            <w:lang w:val="en-US"/>
          </w:rPr>
          <w:t>2</w:t>
        </w:r>
      </w:ins>
      <w:ins w:id="266" w:date="2015-05-21T18:08:35Z" w:author="Author">
        <w:r>
          <w:rPr>
            <w:rFonts w:ascii="Arial"/>
            <w:i w:val="1"/>
            <w:iCs w:val="1"/>
            <w:color w:val="000000"/>
            <w:sz w:val="22"/>
            <w:szCs w:val="22"/>
            <w:u w:color="000000"/>
            <w:rtl w:val="0"/>
            <w:lang w:val="en-US"/>
          </w:rPr>
          <w:t>: Determine hippocampal oscillatory markers of memory processing during physical, real world spatial navigation as compared to virtual navigation in humans.</w:t>
        </w:r>
      </w:ins>
    </w:p>
    <w:p>
      <w:pPr>
        <w:pStyle w:val="Body"/>
        <w:spacing w:after="120"/>
        <w:rPr>
          <w:ins w:id="267" w:date="2015-05-21T18:08:35Z" w:author="Author"/>
          <w:rFonts w:ascii="Arial" w:cs="Arial" w:hAnsi="Arial" w:eastAsia="Arial"/>
          <w:color w:val="000000"/>
          <w:sz w:val="22"/>
          <w:szCs w:val="22"/>
          <w:u w:color="000000"/>
        </w:rPr>
      </w:pPr>
      <w:ins w:id="268" w:date="2015-05-21T18:08:35Z" w:author="Author">
        <w:r>
          <w:rPr>
            <w:rFonts w:ascii="Arial"/>
            <w:i w:val="1"/>
            <w:iCs w:val="1"/>
            <w:color w:val="000000"/>
            <w:sz w:val="22"/>
            <w:szCs w:val="22"/>
            <w:u w:color="000000"/>
            <w:rtl w:val="0"/>
            <w:lang w:val="en-US"/>
          </w:rPr>
          <w:t>Hypothesis: There are reliable, predictable intra</w:t>
        </w:r>
      </w:ins>
      <w:ins w:id="269" w:date="2015-05-21T18:08:35Z" w:author="Author">
        <w:r>
          <w:rPr>
            <w:rFonts w:ascii="Arial"/>
            <w:i w:val="1"/>
            <w:iCs w:val="1"/>
            <w:color w:val="000000"/>
            <w:sz w:val="22"/>
            <w:szCs w:val="22"/>
            <w:u w:color="000000"/>
            <w:rtl w:val="0"/>
            <w:lang w:val="en-US"/>
          </w:rPr>
          <w:t>-</w:t>
        </w:r>
      </w:ins>
      <w:ins w:id="270" w:date="2015-05-21T18:08:35Z" w:author="Author">
        <w:r>
          <w:rPr>
            <w:rFonts w:ascii="Arial"/>
            <w:i w:val="1"/>
            <w:iCs w:val="1"/>
            <w:color w:val="000000"/>
            <w:sz w:val="22"/>
            <w:szCs w:val="22"/>
            <w:u w:color="000000"/>
            <w:rtl w:val="0"/>
            <w:lang w:val="en-US"/>
          </w:rPr>
          <w:t xml:space="preserve">hippocampal markers of memory encoding during real world spatial navigation </w:t>
        </w:r>
      </w:ins>
      <w:ins w:id="271" w:date="2015-05-21T18:08:35Z" w:author="Author">
        <w:r>
          <w:rPr>
            <w:rFonts w:ascii="Arial"/>
            <w:i w:val="1"/>
            <w:iCs w:val="1"/>
            <w:color w:val="000000"/>
            <w:sz w:val="22"/>
            <w:szCs w:val="22"/>
            <w:u w:color="000000"/>
            <w:rtl w:val="0"/>
            <w:lang w:val="en-US"/>
          </w:rPr>
          <w:t>that</w:t>
        </w:r>
      </w:ins>
      <w:ins w:id="272" w:date="2015-05-21T18:08:35Z" w:author="Author">
        <w:r>
          <w:rPr>
            <w:rFonts w:ascii="Arial"/>
            <w:i w:val="1"/>
            <w:iCs w:val="1"/>
            <w:color w:val="000000"/>
            <w:sz w:val="22"/>
            <w:szCs w:val="22"/>
            <w:u w:color="000000"/>
            <w:rtl w:val="0"/>
            <w:lang w:val="en-US"/>
          </w:rPr>
          <w:t xml:space="preserve"> differ from virtual navigation.</w:t>
        </w:r>
      </w:ins>
      <w:ins w:id="273" w:date="2015-05-21T18:08:35Z" w:author="Author">
        <w:r>
          <w:rPr>
            <w:rFonts w:ascii="Arial"/>
            <w:color w:val="000000"/>
            <w:sz w:val="22"/>
            <w:szCs w:val="22"/>
            <w:u w:color="000000"/>
            <w:rtl w:val="0"/>
          </w:rPr>
          <w:t xml:space="preserve"> </w:t>
        </w:r>
      </w:ins>
    </w:p>
    <w:p>
      <w:pPr>
        <w:pStyle w:val="Body"/>
        <w:spacing w:after="120"/>
        <w:rPr>
          <w:ins w:id="274" w:date="2015-05-21T18:08:35Z" w:author="Author"/>
          <w:rFonts w:ascii="Arial" w:cs="Arial" w:hAnsi="Arial" w:eastAsia="Arial"/>
          <w:color w:val="000000"/>
          <w:sz w:val="22"/>
          <w:szCs w:val="22"/>
          <w:u w:color="000000"/>
          <w:rtl w:val="0"/>
        </w:rPr>
      </w:pPr>
      <w:ins w:id="275" w:date="2015-05-21T18:08:35Z" w:author="Author">
        <w:r>
          <w:rPr>
            <w:rFonts w:ascii="Arial"/>
            <w:color w:val="000000"/>
            <w:sz w:val="22"/>
            <w:szCs w:val="22"/>
            <w:u w:color="000000"/>
            <w:rtl w:val="0"/>
            <w:lang w:val="en-US"/>
          </w:rPr>
          <w:t xml:space="preserve">The neurophysiological temporal dynamics of </w:t>
        </w:r>
      </w:ins>
      <w:ins w:id="276" w:date="2015-05-21T18:08:35Z" w:author="Author">
        <w:r>
          <w:rPr>
            <w:rFonts w:ascii="Arial"/>
            <w:color w:val="000000"/>
            <w:sz w:val="22"/>
            <w:szCs w:val="22"/>
            <w:u w:color="000000"/>
            <w:rtl w:val="0"/>
            <w:lang w:val="en-US"/>
          </w:rPr>
          <w:t xml:space="preserve">spatial </w:t>
        </w:r>
      </w:ins>
      <w:ins w:id="277" w:date="2015-05-21T18:08:35Z" w:author="Author">
        <w:r>
          <w:rPr>
            <w:rFonts w:ascii="Arial"/>
            <w:color w:val="000000"/>
            <w:sz w:val="22"/>
            <w:szCs w:val="22"/>
            <w:u w:color="000000"/>
            <w:rtl w:val="0"/>
            <w:lang w:val="en-US"/>
          </w:rPr>
          <w:t xml:space="preserve">memory </w:t>
        </w:r>
      </w:ins>
      <w:ins w:id="278" w:date="2015-05-21T18:08:35Z" w:author="Author">
        <w:r>
          <w:rPr>
            <w:rFonts w:ascii="Arial"/>
            <w:color w:val="000000"/>
            <w:sz w:val="22"/>
            <w:szCs w:val="22"/>
            <w:u w:color="000000"/>
            <w:rtl w:val="0"/>
            <w:lang w:val="en-US"/>
          </w:rPr>
          <w:t>have been</w:t>
        </w:r>
      </w:ins>
      <w:ins w:id="279" w:date="2015-05-21T18:08:35Z" w:author="Author">
        <w:r>
          <w:rPr>
            <w:rFonts w:ascii="Arial"/>
            <w:color w:val="000000"/>
            <w:sz w:val="22"/>
            <w:szCs w:val="22"/>
            <w:u w:color="000000"/>
            <w:rtl w:val="0"/>
            <w:lang w:val="en-US"/>
          </w:rPr>
          <w:t xml:space="preserve"> extensively studied during spatial navigation in animals</w:t>
        </w:r>
      </w:ins>
      <w:ins w:id="280" w:date="2015-05-21T18:08:35Z" w:author="Author">
        <w:r>
          <w:rPr>
            <w:rFonts w:ascii="Arial"/>
            <w:color w:val="000000"/>
            <w:sz w:val="22"/>
            <w:szCs w:val="22"/>
            <w:u w:color="000000"/>
            <w:rtl w:val="0"/>
            <w:lang w:val="en-US"/>
          </w:rPr>
          <w:t>,</w:t>
        </w:r>
      </w:ins>
      <w:ins w:id="281" w:date="2015-05-21T18:08:35Z" w:author="Author">
        <w:r>
          <w:rPr>
            <w:rFonts w:ascii="Arial"/>
            <w:color w:val="000000"/>
            <w:sz w:val="22"/>
            <w:szCs w:val="22"/>
            <w:u w:color="000000"/>
            <w:rtl w:val="0"/>
            <w:lang w:val="en-US"/>
          </w:rPr>
          <w:t xml:space="preserve"> suggesting a central role of theta oscillations. </w:t>
        </w:r>
      </w:ins>
      <w:ins w:id="282" w:date="2015-05-21T18:08:35Z" w:author="Author">
        <w:r>
          <w:rPr>
            <w:rFonts w:ascii="Arial"/>
            <w:color w:val="000000"/>
            <w:sz w:val="22"/>
            <w:szCs w:val="22"/>
            <w:u w:color="000000"/>
            <w:rtl w:val="0"/>
            <w:lang w:val="en-US"/>
          </w:rPr>
          <w:t xml:space="preserve"> Analogous studies in human neurosurgical patients (</w:t>
        </w:r>
      </w:ins>
      <w:ins w:id="283" w:date="2015-05-21T18:08:35Z" w:author="Author">
        <w:r>
          <w:rPr>
            <w:rFonts w:ascii="Arial"/>
            <w:color w:val="000000"/>
            <w:sz w:val="22"/>
            <w:szCs w:val="22"/>
            <w:u w:color="000000"/>
            <w:rtl w:val="0"/>
          </w:rPr>
          <w:t>u</w:t>
        </w:r>
      </w:ins>
      <w:ins w:id="284" w:date="2015-05-21T18:08:35Z" w:author="Author">
        <w:r>
          <w:rPr>
            <w:rFonts w:ascii="Arial"/>
            <w:color w:val="000000"/>
            <w:sz w:val="22"/>
            <w:szCs w:val="22"/>
            <w:u w:color="000000"/>
            <w:rtl w:val="0"/>
            <w:lang w:val="en-US"/>
          </w:rPr>
          <w:t>sing</w:t>
        </w:r>
      </w:ins>
      <w:ins w:id="285" w:date="2015-05-21T18:08:35Z" w:author="Author">
        <w:r>
          <w:rPr>
            <w:rFonts w:ascii="Arial"/>
            <w:color w:val="000000"/>
            <w:sz w:val="22"/>
            <w:szCs w:val="22"/>
            <w:u w:color="000000"/>
            <w:rtl w:val="0"/>
            <w:lang w:val="en-US"/>
          </w:rPr>
          <w:t xml:space="preserve"> virtual navigation</w:t>
        </w:r>
      </w:ins>
      <w:ins w:id="286" w:date="2015-05-21T18:08:35Z" w:author="Author">
        <w:r>
          <w:rPr>
            <w:rFonts w:ascii="Arial"/>
            <w:color w:val="000000"/>
            <w:sz w:val="22"/>
            <w:szCs w:val="22"/>
            <w:u w:color="000000"/>
            <w:rtl w:val="0"/>
            <w:lang w:val="en-US"/>
          </w:rPr>
          <w:t xml:space="preserve"> paradigms)</w:t>
        </w:r>
      </w:ins>
      <w:ins w:id="287" w:date="2015-05-21T18:08:35Z" w:author="Author">
        <w:r>
          <w:rPr>
            <w:rFonts w:ascii="Arial"/>
            <w:color w:val="000000"/>
            <w:sz w:val="22"/>
            <w:szCs w:val="22"/>
            <w:u w:color="000000"/>
            <w:rtl w:val="0"/>
          </w:rPr>
          <w:t xml:space="preserve"> </w:t>
        </w:r>
      </w:ins>
      <w:ins w:id="288" w:date="2015-05-21T18:08:35Z" w:author="Author">
        <w:r>
          <w:rPr>
            <w:rFonts w:ascii="Arial"/>
            <w:color w:val="000000"/>
            <w:sz w:val="22"/>
            <w:szCs w:val="22"/>
            <w:u w:color="000000"/>
            <w:rtl w:val="0"/>
            <w:lang w:val="en-US"/>
          </w:rPr>
          <w:t>have been</w:t>
        </w:r>
      </w:ins>
      <w:ins w:id="289" w:date="2015-05-21T18:08:35Z" w:author="Author">
        <w:r>
          <w:rPr>
            <w:rFonts w:ascii="Arial"/>
            <w:color w:val="000000"/>
            <w:sz w:val="22"/>
            <w:szCs w:val="22"/>
            <w:u w:color="000000"/>
            <w:rtl w:val="0"/>
            <w:lang w:val="en-US"/>
          </w:rPr>
          <w:t xml:space="preserve"> confounded by numerous factors of the acute, perioperative setting</w:t>
        </w:r>
      </w:ins>
      <w:ins w:id="290" w:date="2015-05-21T18:08:35Z" w:author="Author">
        <w:r>
          <w:rPr>
            <w:rFonts w:ascii="Arial"/>
            <w:color w:val="000000"/>
            <w:sz w:val="22"/>
            <w:szCs w:val="22"/>
            <w:u w:color="000000"/>
            <w:rtl w:val="0"/>
            <w:lang w:val="en-US"/>
          </w:rPr>
          <w:t>,</w:t>
        </w:r>
      </w:ins>
      <w:ins w:id="291" w:date="2015-05-21T18:08:35Z" w:author="Author">
        <w:r>
          <w:rPr>
            <w:rFonts w:ascii="Arial"/>
            <w:color w:val="000000"/>
            <w:sz w:val="22"/>
            <w:szCs w:val="22"/>
            <w:u w:color="000000"/>
            <w:rtl w:val="0"/>
            <w:lang w:val="en-US"/>
          </w:rPr>
          <w:t xml:space="preserve"> and are less consistent regarding oscillatory power. </w:t>
        </w:r>
      </w:ins>
      <w:ins w:id="292" w:date="2015-05-21T18:08:35Z" w:author="Author">
        <w:r>
          <w:rPr>
            <w:rFonts w:ascii="Arial"/>
            <w:color w:val="000000"/>
            <w:sz w:val="22"/>
            <w:szCs w:val="22"/>
            <w:u w:color="000000"/>
            <w:rtl w:val="0"/>
            <w:lang w:val="en-US"/>
          </w:rPr>
          <w:t xml:space="preserve"> </w:t>
        </w:r>
      </w:ins>
      <w:ins w:id="293" w:date="2015-05-21T18:08:35Z" w:author="Author">
        <w:r>
          <w:rPr>
            <w:rFonts w:ascii="Arial"/>
            <w:color w:val="000000"/>
            <w:sz w:val="22"/>
            <w:szCs w:val="22"/>
            <w:u w:color="000000"/>
            <w:rtl w:val="0"/>
            <w:lang w:val="en-US"/>
          </w:rPr>
          <w:t xml:space="preserve">We will </w:t>
        </w:r>
      </w:ins>
      <w:ins w:id="294" w:date="2015-05-21T18:08:35Z" w:author="Author">
        <w:r>
          <w:rPr>
            <w:rFonts w:ascii="Arial"/>
            <w:color w:val="000000"/>
            <w:sz w:val="22"/>
            <w:szCs w:val="22"/>
            <w:u w:color="000000"/>
            <w:rtl w:val="0"/>
            <w:lang w:val="en-US"/>
          </w:rPr>
          <w:t>compare and contrast the neural correlates of virtual and</w:t>
        </w:r>
      </w:ins>
      <w:ins w:id="295" w:date="2015-05-21T18:08:35Z" w:author="Author">
        <w:r>
          <w:rPr>
            <w:rFonts w:ascii="Arial"/>
            <w:color w:val="000000"/>
            <w:sz w:val="22"/>
            <w:szCs w:val="22"/>
            <w:u w:color="000000"/>
            <w:rtl w:val="0"/>
            <w:lang w:val="en-US"/>
          </w:rPr>
          <w:t xml:space="preserve"> real-world navigation</w:t>
        </w:r>
      </w:ins>
      <w:ins w:id="296" w:date="2015-05-21T18:08:35Z" w:author="Author">
        <w:r>
          <w:rPr>
            <w:rFonts w:ascii="Arial"/>
            <w:color w:val="000000"/>
            <w:sz w:val="22"/>
            <w:szCs w:val="22"/>
            <w:u w:color="000000"/>
            <w:rtl w:val="0"/>
            <w:lang w:val="en-US"/>
          </w:rPr>
          <w:t>.  (The self-contained nature of the Neuropace devices provide a unique opportunity to record ECoG signals during real-world navigation.)  We will also compare the neural</w:t>
        </w:r>
      </w:ins>
      <w:ins w:id="297" w:date="2015-05-21T18:08:35Z" w:author="Author">
        <w:r>
          <w:rPr>
            <w:rFonts w:ascii="Arial"/>
            <w:color w:val="000000"/>
            <w:sz w:val="22"/>
            <w:szCs w:val="22"/>
            <w:u w:color="000000"/>
            <w:rtl w:val="0"/>
          </w:rPr>
          <w:t xml:space="preserve"> patterns </w:t>
        </w:r>
      </w:ins>
      <w:ins w:id="298" w:date="2015-05-21T18:08:35Z" w:author="Author">
        <w:r>
          <w:rPr>
            <w:rFonts w:ascii="Arial"/>
            <w:color w:val="000000"/>
            <w:sz w:val="22"/>
            <w:szCs w:val="22"/>
            <w:u w:color="000000"/>
            <w:rtl w:val="0"/>
            <w:lang w:val="en-US"/>
          </w:rPr>
          <w:t xml:space="preserve">observed </w:t>
        </w:r>
      </w:ins>
      <w:ins w:id="299" w:date="2015-05-21T18:08:35Z" w:author="Author">
        <w:r>
          <w:rPr>
            <w:rFonts w:ascii="Arial"/>
            <w:color w:val="000000"/>
            <w:sz w:val="22"/>
            <w:szCs w:val="22"/>
            <w:u w:color="000000"/>
            <w:rtl w:val="0"/>
            <w:lang w:val="en-US"/>
          </w:rPr>
          <w:t xml:space="preserve">during </w:t>
        </w:r>
      </w:ins>
      <w:ins w:id="300" w:date="2015-05-21T18:08:35Z" w:author="Author">
        <w:r>
          <w:rPr>
            <w:rFonts w:ascii="Arial"/>
            <w:color w:val="000000"/>
            <w:sz w:val="22"/>
            <w:szCs w:val="22"/>
            <w:u w:color="000000"/>
            <w:rtl w:val="0"/>
            <w:lang w:val="en-US"/>
          </w:rPr>
          <w:t>virtual and real-world spatial encoding and retrieval</w:t>
        </w:r>
      </w:ins>
      <w:ins w:id="301" w:date="2015-05-21T18:08:35Z" w:author="Author">
        <w:r>
          <w:rPr>
            <w:rFonts w:ascii="Arial"/>
            <w:color w:val="000000"/>
            <w:sz w:val="22"/>
            <w:szCs w:val="22"/>
            <w:u w:color="000000"/>
            <w:rtl w:val="0"/>
          </w:rPr>
          <w:t xml:space="preserve"> </w:t>
        </w:r>
      </w:ins>
      <w:ins w:id="302" w:date="2015-05-21T18:08:35Z" w:author="Author">
        <w:r>
          <w:rPr>
            <w:rFonts w:ascii="Arial"/>
            <w:color w:val="000000"/>
            <w:sz w:val="22"/>
            <w:szCs w:val="22"/>
            <w:u w:color="000000"/>
            <w:rtl w:val="0"/>
            <w:lang w:val="en-US"/>
          </w:rPr>
          <w:t>to the neural patterns recorded during the list learning and movie-based free-recall tasks employed in Aim 1.  As in Aim 1, we plan to test spatial memory at a variety of intervals.</w:t>
        </w:r>
      </w:ins>
    </w:p>
    <w:p>
      <w:pPr>
        <w:pStyle w:val="Body"/>
        <w:spacing w:after="120"/>
        <w:rPr>
          <w:del w:id="303" w:date="2015-05-21T18:05:24Z" w:author="Author"/>
          <w:rFonts w:ascii="Arial" w:cs="Arial" w:hAnsi="Arial" w:eastAsia="Arial"/>
          <w:color w:val="000000"/>
          <w:sz w:val="22"/>
          <w:szCs w:val="22"/>
          <w:u w:color="000000"/>
        </w:rPr>
      </w:pPr>
    </w:p>
    <w:p>
      <w:pPr>
        <w:pStyle w:val="Body"/>
        <w:spacing w:after="120"/>
        <w:rPr>
          <w:rFonts w:ascii="Arial" w:cs="Arial" w:hAnsi="Arial" w:eastAsia="Arial"/>
          <w:i w:val="1"/>
          <w:iCs w:val="1"/>
          <w:color w:val="000000"/>
          <w:sz w:val="22"/>
          <w:szCs w:val="22"/>
          <w:u w:color="000000"/>
        </w:rPr>
      </w:pPr>
      <w:r>
        <w:rPr>
          <w:rFonts w:ascii="Arial"/>
          <w:i w:val="1"/>
          <w:iCs w:val="1"/>
          <w:color w:val="000000"/>
          <w:sz w:val="22"/>
          <w:szCs w:val="22"/>
          <w:u w:color="000000"/>
          <w:rtl w:val="0"/>
          <w:lang w:val="en-US"/>
        </w:rPr>
        <w:t>Specific Aim 3: Determine the effect of abnormal interictal epileptiform discharges (IED</w:t>
      </w:r>
      <w:ins w:id="304" w:date="2015-05-18T14:50:00Z" w:author="Unknown Author">
        <w:r>
          <w:rPr>
            <w:rFonts w:ascii="Arial"/>
            <w:i w:val="1"/>
            <w:iCs w:val="1"/>
            <w:color w:val="000000"/>
            <w:sz w:val="22"/>
            <w:szCs w:val="22"/>
            <w:u w:color="000000"/>
            <w:rtl w:val="0"/>
          </w:rPr>
          <w:t>s</w:t>
        </w:r>
      </w:ins>
      <w:r>
        <w:rPr>
          <w:rFonts w:ascii="Arial"/>
          <w:i w:val="1"/>
          <w:iCs w:val="1"/>
          <w:color w:val="000000"/>
          <w:sz w:val="22"/>
          <w:szCs w:val="22"/>
          <w:u w:color="000000"/>
          <w:rtl w:val="0"/>
        </w:rPr>
        <w:t xml:space="preserve">) on </w:t>
      </w:r>
      <w:ins w:id="305" w:date="2015-05-20T17:53:00Z" w:author="Barbara C. Jobst">
        <w:r>
          <w:rPr>
            <w:rFonts w:ascii="Arial"/>
            <w:i w:val="1"/>
            <w:iCs w:val="1"/>
            <w:color w:val="000000"/>
            <w:sz w:val="22"/>
            <w:szCs w:val="22"/>
            <w:u w:color="000000"/>
            <w:rtl w:val="0"/>
            <w:lang w:val="en-US"/>
          </w:rPr>
          <w:t xml:space="preserve">spatial, </w:t>
        </w:r>
      </w:ins>
      <w:r>
        <w:rPr>
          <w:rFonts w:ascii="Arial"/>
          <w:i w:val="1"/>
          <w:iCs w:val="1"/>
          <w:color w:val="000000"/>
          <w:sz w:val="22"/>
          <w:szCs w:val="22"/>
          <w:u w:color="000000"/>
          <w:rtl w:val="0"/>
          <w:lang w:val="en-US"/>
        </w:rPr>
        <w:t>short- and long-term memory and on oscillatory activity.</w:t>
      </w:r>
    </w:p>
    <w:p>
      <w:pPr>
        <w:pStyle w:val="Body"/>
        <w:spacing w:after="120"/>
        <w:rPr>
          <w:rFonts w:ascii="Arial" w:cs="Arial" w:hAnsi="Arial" w:eastAsia="Arial"/>
          <w:color w:val="000000"/>
          <w:sz w:val="22"/>
          <w:szCs w:val="22"/>
          <w:u w:color="000000"/>
        </w:rPr>
      </w:pPr>
      <w:r>
        <w:rPr>
          <w:rFonts w:ascii="Arial"/>
          <w:i w:val="1"/>
          <w:iCs w:val="1"/>
          <w:color w:val="000000"/>
          <w:sz w:val="22"/>
          <w:szCs w:val="22"/>
          <w:u w:color="000000"/>
          <w:rtl w:val="0"/>
          <w:lang w:val="en-US"/>
        </w:rPr>
        <w:t xml:space="preserve">Hypothesis: Hippocampal </w:t>
      </w:r>
      <w:del w:id="306" w:date="2015-05-20T17:53:00Z" w:author="Barbara C. Jobst">
        <w:r>
          <w:rPr>
            <w:rFonts w:ascii="Arial"/>
            <w:i w:val="1"/>
            <w:iCs w:val="1"/>
            <w:color w:val="000000"/>
            <w:sz w:val="22"/>
            <w:szCs w:val="22"/>
            <w:u w:color="000000"/>
            <w:rtl w:val="0"/>
            <w:lang w:val="en-US"/>
          </w:rPr>
          <w:delText xml:space="preserve">epileptiform activity </w:delText>
        </w:r>
      </w:del>
      <w:ins w:id="307" w:date="2015-05-20T17:53:00Z" w:author="Barbara C. Jobst">
        <w:r>
          <w:rPr>
            <w:rFonts w:ascii="Arial"/>
            <w:i w:val="1"/>
            <w:iCs w:val="1"/>
            <w:color w:val="000000"/>
            <w:sz w:val="22"/>
            <w:szCs w:val="22"/>
            <w:u w:color="000000"/>
            <w:rtl w:val="0"/>
          </w:rPr>
          <w:t>IED</w:t>
        </w:r>
      </w:ins>
      <w:ins w:id="308" w:date="2015-05-21T18:05:32Z" w:author="Author">
        <w:r>
          <w:rPr>
            <w:rFonts w:ascii="Arial"/>
            <w:i w:val="1"/>
            <w:iCs w:val="1"/>
            <w:color w:val="000000"/>
            <w:sz w:val="22"/>
            <w:szCs w:val="22"/>
            <w:u w:color="000000"/>
            <w:rtl w:val="0"/>
            <w:lang w:val="en-US"/>
          </w:rPr>
          <w:t>s</w:t>
        </w:r>
      </w:ins>
      <w:ins w:id="309" w:date="2015-05-20T17:53:00Z" w:author="Barbara C. Jobst">
        <w:r>
          <w:rPr>
            <w:rFonts w:ascii="Arial"/>
            <w:i w:val="1"/>
            <w:iCs w:val="1"/>
            <w:color w:val="000000"/>
            <w:sz w:val="22"/>
            <w:szCs w:val="22"/>
            <w:u w:color="000000"/>
            <w:rtl w:val="0"/>
          </w:rPr>
          <w:t xml:space="preserve"> </w:t>
        </w:r>
      </w:ins>
      <w:r>
        <w:rPr>
          <w:rFonts w:ascii="Arial"/>
          <w:i w:val="1"/>
          <w:iCs w:val="1"/>
          <w:color w:val="000000"/>
          <w:sz w:val="22"/>
          <w:szCs w:val="22"/>
          <w:u w:color="000000"/>
          <w:rtl w:val="0"/>
          <w:lang w:val="pt-PT"/>
        </w:rPr>
        <w:t>inhibit</w:t>
      </w:r>
      <w:del w:id="310" w:date="2015-05-20T17:53:00Z" w:author="Barbara C. Jobst">
        <w:r>
          <w:rPr>
            <w:rFonts w:ascii="Arial"/>
            <w:i w:val="1"/>
            <w:iCs w:val="1"/>
            <w:color w:val="000000"/>
            <w:sz w:val="22"/>
            <w:szCs w:val="22"/>
            <w:u w:color="000000"/>
            <w:rtl w:val="0"/>
          </w:rPr>
          <w:delText>s</w:delText>
        </w:r>
      </w:del>
      <w:r>
        <w:rPr>
          <w:rFonts w:ascii="Arial"/>
          <w:i w:val="1"/>
          <w:iCs w:val="1"/>
          <w:color w:val="000000"/>
          <w:sz w:val="22"/>
          <w:szCs w:val="22"/>
          <w:u w:color="000000"/>
          <w:rtl w:val="0"/>
        </w:rPr>
        <w:t xml:space="preserve"> </w:t>
      </w:r>
      <w:ins w:id="311" w:date="2015-05-20T17:52:00Z" w:author="Barbara C. Jobst">
        <w:r>
          <w:rPr>
            <w:rFonts w:ascii="Arial"/>
            <w:i w:val="1"/>
            <w:iCs w:val="1"/>
            <w:color w:val="000000"/>
            <w:sz w:val="22"/>
            <w:szCs w:val="22"/>
            <w:u w:color="000000"/>
            <w:rtl w:val="0"/>
            <w:lang w:val="en-US"/>
          </w:rPr>
          <w:t xml:space="preserve">spatial memory, </w:t>
        </w:r>
      </w:ins>
      <w:r>
        <w:rPr>
          <w:rFonts w:ascii="Arial"/>
          <w:i w:val="1"/>
          <w:iCs w:val="1"/>
          <w:color w:val="000000"/>
          <w:sz w:val="22"/>
          <w:szCs w:val="22"/>
          <w:u w:color="000000"/>
          <w:rtl w:val="0"/>
          <w:lang w:val="en-US"/>
        </w:rPr>
        <w:t>short term memory and promotes accelerated forgetting</w:t>
      </w:r>
      <w:r>
        <w:rPr>
          <w:rFonts w:ascii="Arial"/>
          <w:color w:val="000000"/>
          <w:sz w:val="22"/>
          <w:szCs w:val="22"/>
          <w:u w:color="000000"/>
          <w:rtl w:val="0"/>
        </w:rPr>
        <w:t xml:space="preserve">. </w:t>
      </w:r>
    </w:p>
    <w:p>
      <w:pPr>
        <w:pStyle w:val="Body"/>
        <w:spacing w:after="120"/>
        <w:rPr>
          <w:rFonts w:ascii="Arial" w:cs="Arial" w:hAnsi="Arial" w:eastAsia="Arial"/>
          <w:color w:val="000000"/>
          <w:sz w:val="22"/>
          <w:szCs w:val="22"/>
          <w:u w:color="000000"/>
        </w:rPr>
      </w:pPr>
      <w:del w:id="312" w:date="2015-05-21T18:05:43Z" w:author="Author">
        <w:r>
          <w:rPr>
            <w:rFonts w:ascii="Arial"/>
            <w:color w:val="000000"/>
            <w:sz w:val="22"/>
            <w:szCs w:val="22"/>
            <w:u w:color="000000"/>
            <w:rtl w:val="0"/>
          </w:rPr>
          <w:delText>W</w:delText>
        </w:r>
      </w:del>
      <w:ins w:id="313" w:date="2015-05-21T18:05:45Z" w:author="Author">
        <w:r>
          <w:rPr>
            <w:rFonts w:ascii="Arial"/>
            <w:color w:val="000000"/>
            <w:sz w:val="22"/>
            <w:szCs w:val="22"/>
            <w:u w:color="000000"/>
            <w:rtl w:val="0"/>
            <w:lang w:val="en-US"/>
          </w:rPr>
          <w:t xml:space="preserve">In our previous work, </w:t>
        </w:r>
      </w:ins>
      <w:del w:id="314" w:date="2015-05-21T18:05:49Z" w:author="Author">
        <w:r>
          <w:rPr>
            <w:rFonts w:ascii="Arial"/>
            <w:color w:val="000000"/>
            <w:sz w:val="22"/>
            <w:szCs w:val="22"/>
            <w:u w:color="000000"/>
            <w:rtl w:val="0"/>
            <w:lang w:val="en-US"/>
          </w:rPr>
          <w:delText>e have previously shown</w:delText>
        </w:r>
      </w:del>
      <w:ins w:id="315" w:date="2015-05-21T18:06:32Z" w:author="Author">
        <w:r>
          <w:rPr>
            <w:rFonts w:ascii="Arial"/>
            <w:color w:val="000000"/>
            <w:sz w:val="22"/>
            <w:szCs w:val="22"/>
            <w:u w:color="000000"/>
            <w:rtl w:val="0"/>
            <w:lang w:val="en-US"/>
          </w:rPr>
          <w:t>we used a recognition working memory task to show</w:t>
        </w:r>
      </w:ins>
      <w:r>
        <w:rPr>
          <w:rFonts w:ascii="Arial"/>
          <w:color w:val="000000"/>
          <w:sz w:val="22"/>
          <w:szCs w:val="22"/>
          <w:u w:color="000000"/>
          <w:rtl w:val="0"/>
          <w:lang w:val="en-US"/>
        </w:rPr>
        <w:t xml:space="preserve"> that </w:t>
      </w:r>
      <w:del w:id="316" w:date="2015-05-21T18:05:59Z" w:author="Author">
        <w:r>
          <w:rPr>
            <w:rFonts w:ascii="Arial"/>
            <w:color w:val="000000"/>
            <w:sz w:val="22"/>
            <w:szCs w:val="22"/>
            <w:u w:color="000000"/>
            <w:rtl w:val="0"/>
            <w:lang w:val="en-US"/>
          </w:rPr>
          <w:delText xml:space="preserve">epileptiform activity in the </w:delText>
        </w:r>
      </w:del>
      <w:r>
        <w:rPr>
          <w:rFonts w:ascii="Arial"/>
          <w:color w:val="000000"/>
          <w:sz w:val="22"/>
          <w:szCs w:val="22"/>
          <w:u w:color="000000"/>
          <w:rtl w:val="0"/>
          <w:lang w:val="es-ES_tradnl"/>
        </w:rPr>
        <w:t>hippocamp</w:t>
      </w:r>
      <w:ins w:id="317" w:date="2015-05-21T18:06:03Z" w:author="Author">
        <w:r>
          <w:rPr>
            <w:rFonts w:ascii="Arial"/>
            <w:color w:val="000000"/>
            <w:sz w:val="22"/>
            <w:szCs w:val="22"/>
            <w:u w:color="000000"/>
            <w:rtl w:val="0"/>
            <w:lang w:val="en-US"/>
          </w:rPr>
          <w:t>al IEDs</w:t>
        </w:r>
      </w:ins>
      <w:del w:id="318" w:date="2015-05-21T18:06:01Z" w:author="Author">
        <w:r>
          <w:rPr>
            <w:rFonts w:ascii="Arial"/>
            <w:color w:val="000000"/>
            <w:sz w:val="22"/>
            <w:szCs w:val="22"/>
            <w:u w:color="000000"/>
            <w:rtl w:val="0"/>
          </w:rPr>
          <w:delText>us</w:delText>
        </w:r>
      </w:del>
      <w:r>
        <w:rPr>
          <w:rFonts w:ascii="Arial"/>
          <w:color w:val="000000"/>
          <w:sz w:val="22"/>
          <w:szCs w:val="22"/>
          <w:u w:color="000000"/>
          <w:rtl w:val="0"/>
        </w:rPr>
        <w:t xml:space="preserve"> interfere</w:t>
      </w:r>
      <w:del w:id="319" w:date="2015-05-21T18:06:06Z" w:author="Author">
        <w:r>
          <w:rPr>
            <w:rFonts w:ascii="Arial"/>
            <w:color w:val="000000"/>
            <w:sz w:val="22"/>
            <w:szCs w:val="22"/>
            <w:u w:color="000000"/>
            <w:rtl w:val="0"/>
          </w:rPr>
          <w:delText>s</w:delText>
        </w:r>
      </w:del>
      <w:r>
        <w:rPr>
          <w:rFonts w:ascii="Arial"/>
          <w:color w:val="000000"/>
          <w:sz w:val="22"/>
          <w:szCs w:val="22"/>
          <w:u w:color="000000"/>
          <w:rtl w:val="0"/>
          <w:lang w:val="en-US"/>
        </w:rPr>
        <w:t xml:space="preserve"> with</w:t>
      </w:r>
      <w:ins w:id="320" w:date="2015-05-21T10:23:00Z" w:author="Barbara C. Jobst">
        <w:r>
          <w:rPr>
            <w:rFonts w:ascii="Arial"/>
            <w:color w:val="000000"/>
            <w:sz w:val="22"/>
            <w:szCs w:val="22"/>
            <w:u w:color="000000"/>
            <w:rtl w:val="0"/>
          </w:rPr>
          <w:t xml:space="preserve"> </w:t>
        </w:r>
      </w:ins>
      <w:ins w:id="321" w:date="2015-05-21T18:06:09Z" w:author="Author">
        <w:r>
          <w:rPr>
            <w:rFonts w:ascii="Arial"/>
            <w:color w:val="000000"/>
            <w:sz w:val="22"/>
            <w:szCs w:val="22"/>
            <w:u w:color="000000"/>
            <w:rtl w:val="0"/>
            <w:lang w:val="en-US"/>
          </w:rPr>
          <w:t xml:space="preserve">memory </w:t>
        </w:r>
      </w:ins>
      <w:ins w:id="322" w:date="2015-05-21T10:23:00Z" w:author="Barbara C. Jobst">
        <w:r>
          <w:rPr>
            <w:rFonts w:ascii="Arial"/>
            <w:color w:val="000000"/>
            <w:sz w:val="22"/>
            <w:szCs w:val="22"/>
            <w:u w:color="000000"/>
            <w:rtl w:val="0"/>
            <w:lang w:val="de-DE"/>
          </w:rPr>
          <w:t>retrieval</w:t>
        </w:r>
      </w:ins>
      <w:del w:id="323" w:date="2015-05-21T10:23:00Z" w:author="Barbara C. Jobst">
        <w:r>
          <w:rPr>
            <w:rFonts w:ascii="Arial"/>
            <w:color w:val="000000"/>
            <w:sz w:val="22"/>
            <w:szCs w:val="22"/>
            <w:u w:color="000000"/>
            <w:rtl w:val="0"/>
            <w:lang w:val="en-US"/>
          </w:rPr>
          <w:delText xml:space="preserve"> recall</w:delText>
        </w:r>
      </w:del>
      <w:r>
        <w:rPr>
          <w:rFonts w:ascii="Arial"/>
          <w:color w:val="000000"/>
          <w:sz w:val="22"/>
          <w:szCs w:val="22"/>
          <w:u w:color="000000"/>
          <w:rtl w:val="0"/>
          <w:lang w:val="en-US"/>
        </w:rPr>
        <w:t xml:space="preserve"> but not encoding</w:t>
      </w:r>
      <w:del w:id="324" w:date="2015-05-21T18:06:38Z" w:author="Author">
        <w:r>
          <w:rPr>
            <w:rFonts w:ascii="Arial"/>
            <w:color w:val="000000"/>
            <w:sz w:val="22"/>
            <w:szCs w:val="22"/>
            <w:u w:color="000000"/>
            <w:rtl w:val="0"/>
            <w:lang w:val="en-US"/>
          </w:rPr>
          <w:delText xml:space="preserve"> in a </w:delText>
        </w:r>
      </w:del>
      <w:ins w:id="325" w:date="2015-05-21T10:23:00Z" w:author="Barbara C. Jobst">
        <w:del w:id="326" w:date="2015-05-21T18:06:38Z" w:author="Author">
          <w:r>
            <w:rPr>
              <w:rFonts w:ascii="Arial"/>
              <w:color w:val="000000"/>
              <w:sz w:val="22"/>
              <w:szCs w:val="22"/>
              <w:u w:color="000000"/>
              <w:rtl w:val="0"/>
              <w:lang w:val="en-US"/>
            </w:rPr>
            <w:delText xml:space="preserve">recognition </w:delText>
          </w:r>
        </w:del>
      </w:ins>
      <w:del w:id="327" w:date="2015-05-21T18:06:38Z" w:author="Author">
        <w:r>
          <w:rPr>
            <w:rFonts w:ascii="Arial"/>
            <w:color w:val="000000"/>
            <w:sz w:val="22"/>
            <w:szCs w:val="22"/>
            <w:u w:color="000000"/>
            <w:rtl w:val="0"/>
            <w:lang w:val="en-US"/>
          </w:rPr>
          <w:delText>working memory task in humans</w:delText>
        </w:r>
      </w:del>
      <w:r>
        <w:rPr>
          <w:rFonts w:ascii="Arial"/>
          <w:color w:val="000000"/>
          <w:sz w:val="22"/>
          <w:szCs w:val="22"/>
          <w:u w:color="000000"/>
          <w:rtl w:val="0"/>
        </w:rPr>
        <w:t xml:space="preserve">. </w:t>
      </w:r>
      <w:ins w:id="328" w:date="2015-05-21T18:06:48Z" w:author="Author">
        <w:r>
          <w:rPr>
            <w:rFonts w:ascii="Arial"/>
            <w:color w:val="000000"/>
            <w:sz w:val="22"/>
            <w:szCs w:val="22"/>
            <w:u w:color="000000"/>
            <w:rtl w:val="0"/>
            <w:lang w:val="en-US"/>
          </w:rPr>
          <w:t xml:space="preserve"> Here </w:t>
        </w:r>
      </w:ins>
      <w:del w:id="329" w:date="2015-05-21T18:06:48Z" w:author="Author">
        <w:r>
          <w:rPr>
            <w:rFonts w:ascii="Arial"/>
            <w:color w:val="000000"/>
            <w:sz w:val="22"/>
            <w:szCs w:val="22"/>
            <w:u w:color="000000"/>
            <w:rtl w:val="0"/>
          </w:rPr>
          <w:delText>W</w:delText>
        </w:r>
      </w:del>
      <w:ins w:id="330" w:date="2015-05-21T18:06:48Z" w:author="Author">
        <w:r>
          <w:rPr>
            <w:rFonts w:ascii="Arial"/>
            <w:color w:val="000000"/>
            <w:sz w:val="22"/>
            <w:szCs w:val="22"/>
            <w:u w:color="000000"/>
            <w:rtl w:val="0"/>
            <w:lang w:val="en-US"/>
          </w:rPr>
          <w:t>w</w:t>
        </w:r>
      </w:ins>
      <w:r>
        <w:rPr>
          <w:rFonts w:ascii="Arial"/>
          <w:color w:val="000000"/>
          <w:sz w:val="22"/>
          <w:szCs w:val="22"/>
          <w:u w:color="000000"/>
          <w:rtl w:val="0"/>
          <w:lang w:val="en-US"/>
        </w:rPr>
        <w:t xml:space="preserve">e intend to study the effect of </w:t>
      </w:r>
      <w:commentRangeStart w:id="331"/>
      <w:r>
        <w:rPr>
          <w:rFonts w:ascii="Arial"/>
          <w:color w:val="000000"/>
          <w:sz w:val="22"/>
          <w:szCs w:val="22"/>
          <w:u w:color="000000"/>
          <w:rtl w:val="0"/>
        </w:rPr>
        <w:t>I</w:t>
      </w:r>
      <w:commentRangeEnd w:id="331"/>
      <w:r>
        <w:commentReference w:id="331"/>
      </w:r>
      <w:r>
        <w:rPr>
          <w:rFonts w:ascii="Arial"/>
          <w:color w:val="000000"/>
          <w:sz w:val="22"/>
          <w:szCs w:val="22"/>
          <w:u w:color="000000"/>
          <w:rtl w:val="0"/>
        </w:rPr>
        <w:t>ED</w:t>
      </w:r>
      <w:ins w:id="332" w:date="2015-05-18T14:50:00Z" w:author="Unknown Author">
        <w:r>
          <w:rPr>
            <w:rFonts w:ascii="Arial"/>
            <w:color w:val="000000"/>
            <w:sz w:val="22"/>
            <w:szCs w:val="22"/>
            <w:u w:color="000000"/>
            <w:rtl w:val="0"/>
          </w:rPr>
          <w:t>s</w:t>
        </w:r>
      </w:ins>
      <w:r>
        <w:rPr>
          <w:rFonts w:ascii="Arial"/>
          <w:color w:val="000000"/>
          <w:sz w:val="22"/>
          <w:szCs w:val="22"/>
          <w:u w:color="000000"/>
          <w:rtl w:val="0"/>
        </w:rPr>
        <w:t xml:space="preserve"> </w:t>
      </w:r>
      <w:ins w:id="333" w:date="2015-05-20T18:01:00Z" w:author="Barbara C. Jobst">
        <w:r>
          <w:rPr>
            <w:rFonts w:ascii="Arial"/>
            <w:color w:val="000000"/>
            <w:sz w:val="22"/>
            <w:szCs w:val="22"/>
            <w:u w:color="000000"/>
            <w:rtl w:val="0"/>
            <w:lang w:val="en-US"/>
          </w:rPr>
          <w:t>during</w:t>
        </w:r>
      </w:ins>
      <w:del w:id="334" w:date="2015-05-20T18:01:00Z" w:author="Barbara C. Jobst">
        <w:r>
          <w:rPr>
            <w:rFonts w:ascii="Arial"/>
            <w:color w:val="000000"/>
            <w:sz w:val="22"/>
            <w:szCs w:val="22"/>
            <w:u w:color="000000"/>
            <w:rtl w:val="0"/>
          </w:rPr>
          <w:delText>on</w:delText>
        </w:r>
      </w:del>
      <w:r>
        <w:rPr>
          <w:rFonts w:ascii="Arial"/>
          <w:color w:val="000000"/>
          <w:sz w:val="22"/>
          <w:szCs w:val="22"/>
          <w:u w:color="000000"/>
          <w:rtl w:val="0"/>
          <w:lang w:val="en-US"/>
        </w:rPr>
        <w:t xml:space="preserve"> spatial navigation and free</w:t>
      </w:r>
      <w:ins w:id="335" w:date="2015-05-20T18:01:00Z" w:author="Barbara C. Jobst">
        <w:r>
          <w:rPr>
            <w:rFonts w:ascii="Arial"/>
            <w:color w:val="000000"/>
            <w:sz w:val="22"/>
            <w:szCs w:val="22"/>
            <w:u w:color="000000"/>
            <w:rtl w:val="0"/>
          </w:rPr>
          <w:t xml:space="preserve"> </w:t>
        </w:r>
      </w:ins>
      <w:del w:id="336" w:date="2015-05-20T18:01:00Z" w:author="Barbara C. Jobst">
        <w:r>
          <w:rPr>
            <w:rFonts w:ascii="Arial"/>
            <w:color w:val="000000"/>
            <w:sz w:val="22"/>
            <w:szCs w:val="22"/>
            <w:u w:color="000000"/>
            <w:rtl w:val="0"/>
          </w:rPr>
          <w:delText>-</w:delText>
        </w:r>
      </w:del>
      <w:ins w:id="337" w:date="2015-05-20T18:01:00Z" w:author="Barbara C. Jobst">
        <w:r>
          <w:rPr>
            <w:rFonts w:ascii="Arial"/>
            <w:color w:val="000000"/>
            <w:sz w:val="22"/>
            <w:szCs w:val="22"/>
            <w:u w:color="000000"/>
            <w:rtl w:val="0"/>
          </w:rPr>
          <w:t>re</w:t>
        </w:r>
      </w:ins>
      <w:r>
        <w:rPr>
          <w:rFonts w:ascii="Arial"/>
          <w:color w:val="000000"/>
          <w:sz w:val="22"/>
          <w:szCs w:val="22"/>
          <w:u w:color="000000"/>
          <w:rtl w:val="0"/>
          <w:lang w:val="en-US"/>
        </w:rPr>
        <w:t xml:space="preserve">call. </w:t>
      </w:r>
      <w:ins w:id="338" w:date="2015-05-21T18:07:06Z" w:author="Author">
        <w:r>
          <w:rPr>
            <w:rFonts w:ascii="Arial"/>
            <w:color w:val="000000"/>
            <w:sz w:val="22"/>
            <w:szCs w:val="22"/>
            <w:u w:color="000000"/>
            <w:rtl w:val="0"/>
            <w:lang w:val="en-US"/>
          </w:rPr>
          <w:t xml:space="preserve"> </w:t>
        </w:r>
      </w:ins>
      <w:r>
        <w:rPr>
          <w:rFonts w:ascii="Arial"/>
          <w:color w:val="000000"/>
          <w:sz w:val="22"/>
          <w:szCs w:val="22"/>
          <w:u w:color="000000"/>
          <w:rtl w:val="0"/>
          <w:lang w:val="en-US"/>
        </w:rPr>
        <w:t xml:space="preserve">We will take advantage of the intrinsic, chronic recording capabilities of the </w:t>
      </w:r>
      <w:del w:id="339" w:date="2015-05-21T18:07:17Z" w:author="Author">
        <w:r>
          <w:rPr>
            <w:rFonts w:ascii="Arial"/>
            <w:color w:val="000000"/>
            <w:sz w:val="22"/>
            <w:szCs w:val="22"/>
            <w:u w:color="000000"/>
            <w:rtl w:val="0"/>
          </w:rPr>
          <w:delText>RNS-</w:delText>
        </w:r>
      </w:del>
      <w:ins w:id="340" w:date="2015-05-21T18:07:19Z" w:author="Author">
        <w:r>
          <w:rPr>
            <w:rFonts w:ascii="Arial"/>
            <w:color w:val="000000"/>
            <w:sz w:val="22"/>
            <w:szCs w:val="22"/>
            <w:u w:color="000000"/>
            <w:rtl w:val="0"/>
            <w:lang w:val="en-US"/>
          </w:rPr>
          <w:t xml:space="preserve">Neuropace </w:t>
        </w:r>
      </w:ins>
      <w:r>
        <w:rPr>
          <w:rFonts w:ascii="Arial"/>
          <w:color w:val="000000"/>
          <w:sz w:val="22"/>
          <w:szCs w:val="22"/>
          <w:u w:color="000000"/>
          <w:rtl w:val="0"/>
          <w:lang w:val="en-US"/>
        </w:rPr>
        <w:t xml:space="preserve">device to </w:t>
      </w:r>
      <w:del w:id="341" w:date="2015-05-21T18:07:31Z" w:author="Author">
        <w:r>
          <w:rPr>
            <w:rFonts w:ascii="Arial"/>
            <w:color w:val="000000"/>
            <w:sz w:val="22"/>
            <w:szCs w:val="22"/>
            <w:u w:color="000000"/>
            <w:rtl w:val="0"/>
            <w:lang w:val="en-US"/>
          </w:rPr>
          <w:delText xml:space="preserve">determine the </w:delText>
        </w:r>
      </w:del>
      <w:ins w:id="342" w:date="2015-05-18T14:50:00Z" w:author="Unknown Author">
        <w:del w:id="343" w:date="2015-05-21T10:24:00Z" w:author="Barbara C. Jobst">
          <w:r>
            <w:rPr>
              <w:rFonts w:ascii="Arial"/>
              <w:color w:val="000000"/>
              <w:sz w:val="22"/>
              <w:szCs w:val="22"/>
              <w:u w:color="000000"/>
              <w:rtl w:val="0"/>
              <w:lang w:val="en-US"/>
            </w:rPr>
            <w:delText>number</w:delText>
          </w:r>
        </w:del>
      </w:ins>
      <w:ins w:id="344" w:date="2015-05-21T10:24:00Z" w:author="Barbara C. Jobst">
        <w:del w:id="345" w:date="2015-05-21T18:07:31Z" w:author="Author">
          <w:r>
            <w:rPr>
              <w:rFonts w:ascii="Arial"/>
              <w:color w:val="000000"/>
              <w:sz w:val="22"/>
              <w:szCs w:val="22"/>
              <w:u w:color="000000"/>
              <w:rtl w:val="0"/>
              <w:lang w:val="en-US"/>
            </w:rPr>
            <w:delText>amount</w:delText>
          </w:r>
        </w:del>
      </w:ins>
      <w:ins w:id="346" w:date="2015-05-18T14:50:00Z" w:author="Unknown Author">
        <w:del w:id="347" w:date="2015-05-21T18:07:31Z" w:author="Author">
          <w:r>
            <w:rPr>
              <w:rFonts w:ascii="Arial"/>
              <w:color w:val="000000"/>
              <w:sz w:val="22"/>
              <w:szCs w:val="22"/>
              <w:u w:color="000000"/>
              <w:rtl w:val="0"/>
              <w:lang w:val="en-US"/>
            </w:rPr>
            <w:delText xml:space="preserve"> of</w:delText>
          </w:r>
        </w:del>
      </w:ins>
      <w:ins w:id="348" w:date="2015-05-21T18:07:34Z" w:author="Author">
        <w:r>
          <w:rPr>
            <w:rFonts w:ascii="Arial"/>
            <w:color w:val="000000"/>
            <w:sz w:val="22"/>
            <w:szCs w:val="22"/>
            <w:u w:color="000000"/>
            <w:rtl w:val="0"/>
            <w:lang w:val="en-US"/>
          </w:rPr>
          <w:t>study the memory consequences of</w:t>
        </w:r>
      </w:ins>
      <w:ins w:id="349" w:date="2015-05-18T14:50:00Z" w:author="Unknown Author">
        <w:r>
          <w:rPr>
            <w:rFonts w:ascii="Arial"/>
            <w:color w:val="000000"/>
            <w:sz w:val="22"/>
            <w:szCs w:val="22"/>
            <w:u w:color="000000"/>
            <w:rtl w:val="0"/>
          </w:rPr>
          <w:t xml:space="preserve"> IEDs</w:t>
        </w:r>
      </w:ins>
      <w:del w:id="350" w:date="2015-05-18T14:50:00Z" w:author="Unknown Author">
        <w:r>
          <w:rPr>
            <w:rFonts w:ascii="Arial"/>
            <w:color w:val="000000"/>
            <w:sz w:val="22"/>
            <w:szCs w:val="22"/>
            <w:u w:color="000000"/>
            <w:rtl w:val="0"/>
            <w:lang w:val="en-US"/>
          </w:rPr>
          <w:delText>amount the IED</w:delText>
        </w:r>
      </w:del>
      <w:r>
        <w:rPr>
          <w:rFonts w:ascii="Arial"/>
          <w:color w:val="000000"/>
          <w:sz w:val="22"/>
          <w:szCs w:val="22"/>
          <w:u w:color="000000"/>
          <w:rtl w:val="0"/>
        </w:rPr>
        <w:t xml:space="preserve"> </w:t>
      </w:r>
      <w:del w:id="351" w:date="2015-05-21T18:07:45Z" w:author="Author">
        <w:r>
          <w:rPr>
            <w:rFonts w:ascii="Arial"/>
            <w:color w:val="000000"/>
            <w:sz w:val="22"/>
            <w:szCs w:val="22"/>
            <w:u w:color="000000"/>
            <w:rtl w:val="0"/>
            <w:lang w:val="en-US"/>
          </w:rPr>
          <w:delText xml:space="preserve">in between </w:delText>
        </w:r>
      </w:del>
      <w:ins w:id="352" w:date="2015-05-21T10:24:00Z" w:author="Barbara C. Jobst">
        <w:del w:id="353" w:date="2015-05-21T18:07:45Z" w:author="Author">
          <w:r>
            <w:rPr>
              <w:rFonts w:ascii="Arial"/>
              <w:color w:val="000000"/>
              <w:sz w:val="22"/>
              <w:szCs w:val="22"/>
              <w:u w:color="000000"/>
              <w:rtl w:val="0"/>
              <w:lang w:val="en-US"/>
            </w:rPr>
            <w:delText xml:space="preserve">and during </w:delText>
          </w:r>
        </w:del>
      </w:ins>
      <w:del w:id="354" w:date="2015-05-21T18:07:45Z" w:author="Author">
        <w:r>
          <w:rPr>
            <w:rFonts w:ascii="Arial"/>
            <w:color w:val="000000"/>
            <w:sz w:val="22"/>
            <w:szCs w:val="22"/>
            <w:u w:color="000000"/>
            <w:rtl w:val="0"/>
            <w:lang w:val="en-US"/>
          </w:rPr>
          <w:delText>memory experiments at</w:delText>
        </w:r>
      </w:del>
      <w:ins w:id="355" w:date="2015-05-21T18:09:04Z" w:author="Author">
        <w:r>
          <w:rPr>
            <w:rFonts w:ascii="Arial"/>
            <w:color w:val="000000"/>
            <w:sz w:val="22"/>
            <w:szCs w:val="22"/>
            <w:u w:color="000000"/>
            <w:rtl w:val="0"/>
            <w:lang w:val="en-US"/>
          </w:rPr>
          <w:t>observed during the memory experiments, during the intervals between memory tests, and during the memory tests themselves (at various intervals, as in Aims 1 and 2).</w:t>
        </w:r>
      </w:ins>
      <w:del w:id="356" w:date="2015-05-21T18:09:07Z" w:author="Author">
        <w:r>
          <w:rPr>
            <w:rFonts w:ascii="Arial"/>
            <w:color w:val="000000"/>
            <w:sz w:val="22"/>
            <w:szCs w:val="22"/>
            <w:u w:color="000000"/>
            <w:rtl w:val="0"/>
          </w:rPr>
          <w:delText xml:space="preserve"> </w:delText>
        </w:r>
      </w:del>
      <w:del w:id="357" w:date="2015-05-20T17:51:00Z" w:author="Barbara C. Jobst">
        <w:r>
          <w:rPr>
            <w:rFonts w:ascii="Arial"/>
            <w:color w:val="000000"/>
            <w:sz w:val="22"/>
            <w:szCs w:val="22"/>
            <w:u w:color="000000"/>
            <w:rtl w:val="0"/>
            <w:lang w:val="en-US"/>
          </w:rPr>
          <w:delText>30 and 60</w:delText>
        </w:r>
      </w:del>
      <w:ins w:id="358" w:date="2015-05-20T17:51:00Z" w:author="Barbara C. Jobst">
        <w:del w:id="359" w:date="2015-05-21T18:09:07Z" w:author="Author">
          <w:r>
            <w:rPr>
              <w:rFonts w:ascii="Arial"/>
              <w:color w:val="000000"/>
              <w:sz w:val="22"/>
              <w:szCs w:val="22"/>
              <w:u w:color="000000"/>
              <w:rtl w:val="0"/>
              <w:lang w:val="en-US"/>
            </w:rPr>
            <w:delText>1,7 and 30</w:delText>
          </w:r>
        </w:del>
      </w:ins>
      <w:del w:id="360" w:date="2015-05-21T18:09:07Z" w:author="Author">
        <w:r>
          <w:rPr>
            <w:rFonts w:ascii="Arial"/>
            <w:color w:val="000000"/>
            <w:sz w:val="22"/>
            <w:szCs w:val="22"/>
            <w:u w:color="000000"/>
            <w:rtl w:val="0"/>
            <w:lang w:val="en-US"/>
          </w:rPr>
          <w:delText xml:space="preserve"> days to measure the influence of IED</w:delText>
        </w:r>
      </w:del>
      <w:ins w:id="361" w:date="2015-05-18T14:50:00Z" w:author="Unknown Author">
        <w:del w:id="362" w:date="2015-05-21T18:09:07Z" w:author="Author">
          <w:r>
            <w:rPr>
              <w:rFonts w:ascii="Arial"/>
              <w:color w:val="000000"/>
              <w:sz w:val="22"/>
              <w:szCs w:val="22"/>
              <w:u w:color="000000"/>
              <w:rtl w:val="0"/>
            </w:rPr>
            <w:delText>s</w:delText>
          </w:r>
        </w:del>
      </w:ins>
      <w:del w:id="363" w:date="2015-05-21T18:09:07Z" w:author="Author">
        <w:r>
          <w:rPr>
            <w:rFonts w:ascii="Arial"/>
            <w:color w:val="000000"/>
            <w:sz w:val="22"/>
            <w:szCs w:val="22"/>
            <w:u w:color="000000"/>
            <w:rtl w:val="0"/>
            <w:lang w:val="en-US"/>
          </w:rPr>
          <w:delText xml:space="preserve"> on accelerated forgetting.</w:delText>
        </w:r>
      </w:del>
    </w:p>
    <w:p>
      <w:pPr>
        <w:pStyle w:val="Body"/>
        <w:spacing w:after="120"/>
        <w:rPr>
          <w:rFonts w:ascii="Arial" w:cs="Arial" w:hAnsi="Arial" w:eastAsia="Arial"/>
          <w:i w:val="1"/>
          <w:iCs w:val="1"/>
          <w:color w:val="000000"/>
          <w:sz w:val="22"/>
          <w:szCs w:val="22"/>
          <w:u w:color="000000"/>
        </w:rPr>
      </w:pPr>
      <w:r>
        <w:rPr>
          <w:rFonts w:ascii="Arial"/>
          <w:i w:val="1"/>
          <w:iCs w:val="1"/>
          <w:color w:val="000000"/>
          <w:sz w:val="22"/>
          <w:szCs w:val="22"/>
          <w:u w:color="000000"/>
          <w:rtl w:val="0"/>
          <w:lang w:val="en-US"/>
        </w:rPr>
        <w:t xml:space="preserve">Specific Aim 4: Determine the effect of brain stimulation on memory function and oscillatory activity during scheduled stimulation of encoding and recall and responsive brain stimulation triggered by abnormal epileptiform activity during memory processing. </w:t>
      </w:r>
    </w:p>
    <w:p>
      <w:pPr>
        <w:pStyle w:val="Body"/>
        <w:spacing w:after="120"/>
        <w:rPr>
          <w:rFonts w:ascii="Arial" w:cs="Arial" w:hAnsi="Arial" w:eastAsia="Arial"/>
          <w:i w:val="1"/>
          <w:iCs w:val="1"/>
          <w:color w:val="000000"/>
          <w:sz w:val="22"/>
          <w:szCs w:val="22"/>
          <w:u w:color="000000"/>
        </w:rPr>
      </w:pPr>
      <w:r>
        <w:rPr>
          <w:rFonts w:ascii="Arial"/>
          <w:i w:val="1"/>
          <w:iCs w:val="1"/>
          <w:color w:val="000000"/>
          <w:sz w:val="22"/>
          <w:szCs w:val="22"/>
          <w:u w:color="000000"/>
          <w:rtl w:val="0"/>
          <w:lang w:val="en-US"/>
        </w:rPr>
        <w:t xml:space="preserve">Hypothesis: Brain stimulation tailored to influence epileptiform activity improves memory function.  </w:t>
      </w:r>
    </w:p>
    <w:p>
      <w:pPr>
        <w:pStyle w:val="Body"/>
        <w:spacing w:after="120"/>
        <w:rPr>
          <w:del w:id="364" w:date="2015-05-21T18:11:30Z" w:author="Author"/>
          <w:rFonts w:ascii="Arial" w:cs="Arial" w:hAnsi="Arial" w:eastAsia="Arial"/>
          <w:color w:val="000000"/>
          <w:sz w:val="22"/>
          <w:szCs w:val="22"/>
          <w:u w:color="000000"/>
        </w:rPr>
      </w:pPr>
      <w:ins w:id="365" w:date="2015-05-21T18:09:51Z" w:author="Author">
        <w:r>
          <w:rPr>
            <w:rFonts w:ascii="Arial"/>
            <w:sz w:val="22"/>
            <w:szCs w:val="22"/>
            <w:rtl w:val="0"/>
            <w:lang w:val="en-US"/>
          </w:rPr>
          <w:t xml:space="preserve">Our previous work has shown that brain stimulation using the Neuropace device can substantially reduce IEDs.  </w:t>
        </w:r>
      </w:ins>
      <w:del w:id="366" w:date="2015-05-21T18:10:01Z" w:author="Author">
        <w:r>
          <w:rPr>
            <w:rFonts w:ascii="Arial"/>
            <w:color w:val="000000"/>
            <w:sz w:val="22"/>
            <w:szCs w:val="22"/>
            <w:u w:color="000000"/>
            <w:rtl w:val="0"/>
            <w:lang w:val="en-US"/>
          </w:rPr>
          <w:delText xml:space="preserve">Neuromodulation by brain stimulation can be achieved by scheduled </w:delText>
        </w:r>
      </w:del>
      <w:commentRangeStart w:id="367"/>
      <w:del w:id="368" w:date="2015-05-21T18:10:01Z" w:author="Author">
        <w:r>
          <w:rPr>
            <w:rFonts w:ascii="Arial"/>
            <w:color w:val="000000"/>
            <w:sz w:val="22"/>
            <w:szCs w:val="22"/>
            <w:u w:color="000000"/>
            <w:rtl w:val="0"/>
          </w:rPr>
          <w:delText>s</w:delText>
        </w:r>
      </w:del>
      <w:commentRangeEnd w:id="367"/>
      <w:r>
        <w:commentReference w:id="367"/>
      </w:r>
      <w:del w:id="369" w:date="2015-05-21T18:10:01Z" w:author="Author">
        <w:r>
          <w:rPr>
            <w:rFonts w:ascii="Arial"/>
            <w:color w:val="000000"/>
            <w:sz w:val="22"/>
            <w:szCs w:val="22"/>
            <w:u w:color="000000"/>
            <w:rtl w:val="0"/>
            <w:lang w:val="en-US"/>
          </w:rPr>
          <w:delText>timulation as applied in therapeutic deep brain stimulation therapy or responsively to oscillatory activity</w:delText>
        </w:r>
      </w:del>
      <w:ins w:id="370" w:date="2015-05-20T18:02:00Z" w:author="Barbara C. Jobst">
        <w:del w:id="371" w:date="2015-05-21T18:10:01Z" w:author="Author">
          <w:r>
            <w:rPr>
              <w:rFonts w:ascii="Arial"/>
              <w:color w:val="000000"/>
              <w:sz w:val="22"/>
              <w:szCs w:val="22"/>
              <w:u w:color="000000"/>
              <w:rtl w:val="0"/>
              <w:lang w:val="en-US"/>
            </w:rPr>
            <w:delText xml:space="preserve"> such as IED</w:delText>
          </w:r>
        </w:del>
      </w:ins>
      <w:del w:id="372" w:date="2015-05-21T18:10:01Z" w:author="Author">
        <w:r>
          <w:rPr>
            <w:rFonts w:ascii="Arial"/>
            <w:color w:val="000000"/>
            <w:sz w:val="22"/>
            <w:szCs w:val="22"/>
            <w:u w:color="000000"/>
            <w:rtl w:val="0"/>
          </w:rPr>
          <w:delText xml:space="preserve">. </w:delText>
        </w:r>
      </w:del>
      <w:ins w:id="373" w:date="2015-05-21T18:10:01Z" w:author="Author">
        <w:r>
          <w:rPr>
            <w:rFonts w:ascii="Arial"/>
            <w:color w:val="000000"/>
            <w:sz w:val="22"/>
            <w:szCs w:val="22"/>
            <w:u w:color="000000"/>
            <w:rtl w:val="0"/>
            <w:lang w:val="en-US"/>
          </w:rPr>
          <w:t xml:space="preserve">Here, </w:t>
        </w:r>
      </w:ins>
      <w:del w:id="374" w:date="2015-05-20T18:02:00Z" w:author="Barbara C. Jobst">
        <w:r>
          <w:rPr>
            <w:rFonts w:ascii="Arial"/>
            <w:color w:val="000000"/>
            <w:sz w:val="22"/>
            <w:szCs w:val="22"/>
            <w:u w:color="000000"/>
            <w:rtl w:val="0"/>
            <w:lang w:val="en-US"/>
          </w:rPr>
          <w:delText xml:space="preserve">Responsive brain stimulation reduces seizure frequency, and therefore reduces epileptiform discharges. </w:delText>
        </w:r>
      </w:del>
      <w:del w:id="375" w:date="2015-05-21T18:10:02Z" w:author="Author">
        <w:r>
          <w:rPr>
            <w:rFonts w:ascii="Arial"/>
            <w:color w:val="000000"/>
            <w:sz w:val="22"/>
            <w:szCs w:val="22"/>
            <w:u w:color="000000"/>
            <w:rtl w:val="0"/>
          </w:rPr>
          <w:delText>W</w:delText>
        </w:r>
      </w:del>
      <w:ins w:id="376" w:date="2015-05-21T18:10:02Z" w:author="Author">
        <w:r>
          <w:rPr>
            <w:rFonts w:ascii="Arial"/>
            <w:color w:val="000000"/>
            <w:sz w:val="22"/>
            <w:szCs w:val="22"/>
            <w:u w:color="000000"/>
            <w:rtl w:val="0"/>
            <w:lang w:val="en-US"/>
          </w:rPr>
          <w:t>w</w:t>
        </w:r>
      </w:ins>
      <w:r>
        <w:rPr>
          <w:rFonts w:ascii="Arial"/>
          <w:color w:val="000000"/>
          <w:sz w:val="22"/>
          <w:szCs w:val="22"/>
          <w:u w:color="000000"/>
          <w:rtl w:val="0"/>
          <w:lang w:val="en-US"/>
        </w:rPr>
        <w:t xml:space="preserve">e will study the effect of </w:t>
      </w:r>
      <w:del w:id="377" w:date="2015-05-21T18:10:11Z" w:author="Author">
        <w:r>
          <w:rPr>
            <w:rFonts w:ascii="Arial"/>
            <w:color w:val="000000"/>
            <w:sz w:val="22"/>
            <w:szCs w:val="22"/>
            <w:u w:color="000000"/>
            <w:rtl w:val="0"/>
            <w:lang w:val="en-US"/>
          </w:rPr>
          <w:delText xml:space="preserve">scheduled </w:delText>
        </w:r>
      </w:del>
      <w:r>
        <w:rPr>
          <w:rFonts w:ascii="Arial"/>
          <w:color w:val="000000"/>
          <w:sz w:val="22"/>
          <w:szCs w:val="22"/>
          <w:u w:color="000000"/>
          <w:rtl w:val="0"/>
          <w:lang w:val="en-US"/>
        </w:rPr>
        <w:t xml:space="preserve">brain stimulation </w:t>
      </w:r>
      <w:ins w:id="378" w:date="2015-05-21T18:10:36Z" w:author="Author">
        <w:r>
          <w:rPr>
            <w:rFonts w:ascii="Arial"/>
            <w:color w:val="000000"/>
            <w:sz w:val="22"/>
            <w:szCs w:val="22"/>
            <w:u w:color="000000"/>
            <w:rtl w:val="0"/>
            <w:lang w:val="en-US"/>
          </w:rPr>
          <w:t xml:space="preserve">specifically tailored to improve </w:t>
        </w:r>
      </w:ins>
      <w:del w:id="379" w:date="2015-05-21T18:10:37Z" w:author="Author">
        <w:r>
          <w:rPr>
            <w:rFonts w:ascii="Arial"/>
            <w:color w:val="000000"/>
            <w:sz w:val="22"/>
            <w:szCs w:val="22"/>
            <w:u w:color="000000"/>
            <w:rtl w:val="0"/>
          </w:rPr>
          <w:delText xml:space="preserve">on </w:delText>
        </w:r>
      </w:del>
      <w:r>
        <w:rPr>
          <w:rFonts w:ascii="Arial"/>
          <w:color w:val="000000"/>
          <w:sz w:val="22"/>
          <w:szCs w:val="22"/>
          <w:u w:color="000000"/>
          <w:rtl w:val="0"/>
        </w:rPr>
        <w:t>memory</w:t>
      </w:r>
      <w:ins w:id="380" w:date="2015-05-21T18:11:31Z" w:author="Author">
        <w:r>
          <w:rPr>
            <w:rFonts w:ascii="Arial"/>
            <w:color w:val="000000"/>
            <w:sz w:val="22"/>
            <w:szCs w:val="22"/>
            <w:u w:color="000000"/>
            <w:rtl w:val="0"/>
            <w:lang w:val="en-US"/>
          </w:rPr>
          <w:t xml:space="preserve"> performance (e.g. timed to specific task-relevant events), as compared with brain stimulation protocols triggered in response to predicted future epileptiform activity.  </w:t>
        </w:r>
      </w:ins>
      <w:del w:id="381" w:date="2015-05-21T18:11:30Z" w:author="Author">
        <w:r>
          <w:rPr>
            <w:rFonts w:ascii="Arial"/>
            <w:color w:val="000000"/>
            <w:sz w:val="22"/>
            <w:szCs w:val="22"/>
            <w:u w:color="000000"/>
            <w:rtl w:val="0"/>
            <w:lang w:val="en-US"/>
          </w:rPr>
          <w:delText xml:space="preserve"> in </w:delText>
        </w:r>
      </w:del>
      <w:commentRangeStart w:id="382"/>
      <w:del w:id="383" w:date="2015-05-21T18:11:30Z" w:author="Author">
        <w:r>
          <w:rPr>
            <w:rFonts w:ascii="Arial"/>
            <w:color w:val="000000"/>
            <w:sz w:val="22"/>
            <w:szCs w:val="22"/>
            <w:u w:color="000000"/>
            <w:rtl w:val="0"/>
            <w:lang w:val="fr-FR"/>
          </w:rPr>
          <w:delText>comparison</w:delText>
        </w:r>
      </w:del>
      <w:commentRangeEnd w:id="382"/>
      <w:r>
        <w:commentReference w:id="382"/>
      </w:r>
      <w:del w:id="384" w:date="2015-05-21T18:11:30Z" w:author="Author">
        <w:r>
          <w:rPr>
            <w:rFonts w:ascii="Arial"/>
            <w:color w:val="000000"/>
            <w:sz w:val="22"/>
            <w:szCs w:val="22"/>
            <w:u w:color="000000"/>
            <w:rtl w:val="0"/>
            <w:lang w:val="en-US"/>
          </w:rPr>
          <w:delText xml:space="preserve"> to responsive brain stimulation targeting epileptiform activity.   </w:delText>
        </w:r>
      </w:del>
    </w:p>
    <w:p>
      <w:pPr>
        <w:pStyle w:val="Body"/>
        <w:spacing w:after="120"/>
      </w:pPr>
      <w:r>
        <w:rPr>
          <w:rFonts w:ascii="Arial"/>
          <w:color w:val="000000"/>
          <w:sz w:val="22"/>
          <w:szCs w:val="22"/>
          <w:u w:color="000000"/>
          <w:rtl w:val="0"/>
          <w:lang w:val="en-US"/>
        </w:rPr>
        <w:t>Understanding the temporal dynamics of memory encoding and retrieval</w:t>
      </w:r>
      <w:ins w:id="385" w:date="2015-05-21T18:11:36Z" w:author="Author">
        <w:r>
          <w:rPr>
            <w:rFonts w:ascii="Arial"/>
            <w:color w:val="000000"/>
            <w:sz w:val="22"/>
            <w:szCs w:val="22"/>
            <w:u w:color="000000"/>
            <w:rtl w:val="0"/>
            <w:lang w:val="en-US"/>
          </w:rPr>
          <w:t>,</w:t>
        </w:r>
      </w:ins>
      <w:r>
        <w:rPr>
          <w:rFonts w:ascii="Arial"/>
          <w:color w:val="000000"/>
          <w:sz w:val="22"/>
          <w:szCs w:val="22"/>
          <w:u w:color="000000"/>
          <w:rtl w:val="0"/>
          <w:lang w:val="en-US"/>
        </w:rPr>
        <w:t xml:space="preserve"> and the interaction between brain stimulation, epileptic process and oscillatory activity in real-life settings will advance </w:t>
      </w:r>
      <w:r>
        <w:rPr>
          <w:rFonts w:hAnsi="Arial" w:hint="default"/>
          <w:color w:val="000000"/>
          <w:sz w:val="22"/>
          <w:szCs w:val="22"/>
          <w:u w:color="000000"/>
          <w:rtl w:val="0"/>
          <w:lang w:val="en-US"/>
        </w:rPr>
        <w:t>“</w:t>
      </w:r>
      <w:r>
        <w:rPr>
          <w:rFonts w:ascii="Arial"/>
          <w:color w:val="000000"/>
          <w:sz w:val="22"/>
          <w:szCs w:val="22"/>
          <w:u w:color="000000"/>
          <w:rtl w:val="0"/>
          <w:lang w:val="en-US"/>
        </w:rPr>
        <w:t>electrotherapeutics</w:t>
      </w:r>
      <w:r>
        <w:rPr>
          <w:rFonts w:hAnsi="Arial" w:hint="default"/>
          <w:color w:val="000000"/>
          <w:sz w:val="22"/>
          <w:szCs w:val="22"/>
          <w:u w:color="000000"/>
          <w:rtl w:val="0"/>
          <w:lang w:val="en-US"/>
        </w:rPr>
        <w:t xml:space="preserve">” </w:t>
      </w:r>
      <w:r>
        <w:rPr>
          <w:rFonts w:ascii="Arial"/>
          <w:color w:val="000000"/>
          <w:sz w:val="22"/>
          <w:szCs w:val="22"/>
          <w:u w:color="000000"/>
          <w:rtl w:val="0"/>
          <w:lang w:val="en-US"/>
        </w:rPr>
        <w:t>for the treatment of cognitive impairment in epilepsy.</w:t>
      </w:r>
      <w:del w:id="386" w:date="2015-05-21T18:11:43Z" w:author="Author">
        <w:r>
          <w:rPr>
            <w:rFonts w:ascii="Arial"/>
            <w:color w:val="000000"/>
            <w:sz w:val="22"/>
            <w:szCs w:val="22"/>
            <w:u w:color="000000"/>
            <w:rtl w:val="0"/>
          </w:rPr>
          <w:delText xml:space="preserve"> </w:delText>
        </w:r>
      </w:del>
    </w:p>
    <w:sectPr>
      <w:headerReference w:type="default" r:id="rId4"/>
      <w:footerReference w:type="default" r:id="rId5"/>
      <w:pgSz w:w="12240" w:h="15840" w:orient="portrait"/>
      <w:pgMar w:top="720" w:right="720" w:bottom="720" w:left="720" w:header="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83" w:author="andy " w:date="2015-05-12T10:35:00Z">
    <w:p>
      <w:pPr>
        <w:pStyle w:val="Default"/>
        <w:bidi w:val="0"/>
      </w:pPr>
    </w:p>
    <w:p>
      <w:pPr>
        <w:pStyle w:val="Default"/>
        <w:bidi w:val="0"/>
      </w:pPr>
      <w:r>
        <w:rPr>
          <w:rFonts w:ascii="Helvetica" w:cs="Arial Unicode MS" w:hAnsi="Arial Unicode MS" w:eastAsia="Arial Unicode MS"/>
          <w:rtl w:val="0"/>
        </w:rPr>
        <w:t xml:space="preserve">This sentence is a little opaque. How about something like: </w:t>
      </w:r>
      <w:r>
        <w:rPr>
          <w:rFonts w:ascii="Arial Unicode MS" w:cs="Arial Unicode MS" w:hAnsi="Helvetica" w:eastAsia="Arial Unicode MS" w:hint="default"/>
          <w:rtl w:val="0"/>
        </w:rPr>
        <w:t>“</w:t>
      </w:r>
      <w:r>
        <w:rPr>
          <w:rFonts w:ascii="Helvetica" w:cs="Arial Unicode MS" w:hAnsi="Arial Unicode MS" w:eastAsia="Arial Unicode MS"/>
          <w:rtl w:val="0"/>
        </w:rPr>
        <w:t>Targets for biomarkers of successful memory include measures of coherence between the anterior and posterior hippocampus such as coupling between the phase of the theta rhythm and power in the gamma band.</w:t>
      </w:r>
      <w:r>
        <w:rPr>
          <w:rFonts w:ascii="Arial Unicode MS" w:cs="Arial Unicode MS" w:hAnsi="Helvetica" w:eastAsia="Arial Unicode MS" w:hint="default"/>
          <w:rtl w:val="0"/>
        </w:rPr>
        <w:t>”</w:t>
      </w:r>
    </w:p>
  </w:comment>
  <w:comment w:id="367" w:author="andy " w:date="2015-05-12T10:44:00Z">
    <w:p>
      <w:pPr>
        <w:pStyle w:val="Default"/>
        <w:bidi w:val="0"/>
      </w:pPr>
    </w:p>
    <w:p>
      <w:pPr>
        <w:pStyle w:val="Default"/>
        <w:bidi w:val="0"/>
      </w:pPr>
      <w:r>
        <w:rPr>
          <w:rFonts w:ascii="Helvetica" w:cs="Arial Unicode MS" w:hAnsi="Arial Unicode MS" w:eastAsia="Arial Unicode MS"/>
          <w:rtl w:val="0"/>
        </w:rPr>
        <w:t>Is this right?</w:t>
      </w:r>
    </w:p>
  </w:comment>
  <w:comment w:id="382" w:author="Unknown Author" w:date="2015-05-18T14:51:00Z">
    <w:p>
      <w:pPr>
        <w:pStyle w:val="Default"/>
        <w:bidi w:val="0"/>
      </w:pPr>
    </w:p>
    <w:p>
      <w:pPr>
        <w:pStyle w:val="Default"/>
        <w:bidi w:val="0"/>
      </w:pPr>
      <w:r>
        <w:rPr>
          <w:rFonts w:ascii="Helvetica" w:cs="Arial Unicode MS" w:hAnsi="Arial Unicode MS" w:eastAsia="Arial Unicode MS"/>
          <w:rtl w:val="0"/>
        </w:rPr>
        <w:t>It will be complicated to compare these two stimulation schemes. Will we stick to one or the other in each individual patient or switch between them?</w:t>
      </w:r>
    </w:p>
  </w:comment>
  <w:comment w:id="55" w:author="andy " w:date="2015-05-12T10:11:00Z">
    <w:p>
      <w:pPr>
        <w:pStyle w:val="Default"/>
        <w:bidi w:val="0"/>
      </w:pPr>
    </w:p>
    <w:p>
      <w:pPr>
        <w:pStyle w:val="Default"/>
        <w:bidi w:val="0"/>
      </w:pPr>
      <w:r>
        <w:rPr>
          <w:rFonts w:ascii="Helvetica" w:cs="Arial Unicode MS" w:hAnsi="Arial Unicode MS" w:eastAsia="Arial Unicode MS"/>
          <w:rtl w:val="0"/>
        </w:rPr>
        <w:t>What does this mean? Does this refer to studies where stimulation was done for some other purpose, and then they happened to notice improvements in memory?</w:t>
      </w:r>
    </w:p>
  </w:comment>
  <w:comment w:id="162" w:author="Barbara C. Jobst" w:date="2015-05-13T14:42:00Z">
    <w:p>
      <w:pPr>
        <w:pStyle w:val="Default"/>
        <w:bidi w:val="0"/>
      </w:pPr>
    </w:p>
    <w:p>
      <w:pPr>
        <w:pStyle w:val="Default"/>
        <w:bidi w:val="0"/>
      </w:pPr>
      <w:r>
        <w:rPr>
          <w:rFonts w:ascii="Helvetica" w:cs="Arial Unicode MS" w:hAnsi="Arial Unicode MS" w:eastAsia="Arial Unicode MS"/>
          <w:rtl w:val="0"/>
        </w:rPr>
        <w:t>Kris: Still don</w:t>
      </w:r>
      <w:r>
        <w:rPr>
          <w:rFonts w:ascii="Arial Unicode MS" w:cs="Arial Unicode MS" w:hAnsi="Helvetica" w:eastAsia="Arial Unicode MS" w:hint="default"/>
          <w:rtl w:val="0"/>
        </w:rPr>
        <w:t>’</w:t>
      </w:r>
      <w:r>
        <w:rPr>
          <w:rFonts w:ascii="Helvetica" w:cs="Arial Unicode MS" w:hAnsi="Arial Unicode MS" w:eastAsia="Arial Unicode MS"/>
          <w:rtl w:val="0"/>
        </w:rPr>
        <w:t>t understand how you will measure spatial navigation in freely behaving humans.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You may want to be more detailed about this even in specific aims section.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Is does not seem like there is any hippocampal stimulation for memory enhancement, only how hippocampal stimulation for epilepsy effects memory.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Is that right?</w:t>
      </w:r>
    </w:p>
  </w:comment>
  <w:comment w:id="127" w:author="Unknown Author" w:date="2015-05-18T14:40:00Z">
    <w:p>
      <w:pPr>
        <w:pStyle w:val="Default"/>
        <w:bidi w:val="0"/>
      </w:pPr>
    </w:p>
    <w:p>
      <w:pPr>
        <w:pStyle w:val="Default"/>
        <w:bidi w:val="0"/>
      </w:pPr>
      <w:r>
        <w:rPr>
          <w:rFonts w:ascii="Helvetica" w:cs="Arial Unicode MS" w:hAnsi="Arial Unicode MS" w:eastAsia="Arial Unicode MS"/>
          <w:rtl w:val="0"/>
        </w:rPr>
        <w:t>Or by reducing epileptiform activity?</w:t>
      </w:r>
    </w:p>
  </w:comment>
  <w:comment w:id="180" w:author="andy " w:date="2015-05-12T09:58:00Z">
    <w:p>
      <w:pPr>
        <w:pStyle w:val="Default"/>
        <w:bidi w:val="0"/>
      </w:pPr>
    </w:p>
    <w:p>
      <w:pPr>
        <w:pStyle w:val="Default"/>
        <w:bidi w:val="0"/>
      </w:pPr>
      <w:r>
        <w:rPr>
          <w:rFonts w:ascii="Helvetica" w:cs="Arial Unicode MS" w:hAnsi="Arial Unicode MS" w:eastAsia="Arial Unicode MS"/>
          <w:rtl w:val="0"/>
        </w:rPr>
        <w:t>Should we also include simple free-recall task? It would be good to be able to compare naturalistic and contrived free recall side by side.</w:t>
      </w:r>
    </w:p>
  </w:comment>
  <w:comment w:id="331" w:author="andy " w:date="2015-05-12T10:41:00Z">
    <w:p>
      <w:pPr>
        <w:pStyle w:val="Default"/>
        <w:bidi w:val="0"/>
      </w:pPr>
    </w:p>
    <w:p>
      <w:pPr>
        <w:pStyle w:val="Default"/>
        <w:bidi w:val="0"/>
      </w:pPr>
      <w:r>
        <w:rPr>
          <w:rFonts w:ascii="Helvetica" w:cs="Arial Unicode MS" w:hAnsi="Arial Unicode MS" w:eastAsia="Arial Unicode MS"/>
          <w:rtl w:val="0"/>
        </w:rPr>
        <w:t>Is epileptiform activity meant here to mean interictal activity?</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