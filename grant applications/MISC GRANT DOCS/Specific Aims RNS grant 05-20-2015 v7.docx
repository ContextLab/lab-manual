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122" w:rsidRDefault="001B4A27">
      <w:pPr>
        <w:spacing w:after="120"/>
        <w:rPr>
          <w:rFonts w:ascii="Arial" w:hAnsi="Arial" w:cs="Arial"/>
          <w:color w:val="000000"/>
          <w:sz w:val="22"/>
          <w:szCs w:val="22"/>
        </w:rPr>
      </w:pPr>
      <w:r>
        <w:rPr>
          <w:rFonts w:ascii="Arial" w:hAnsi="Arial" w:cs="Arial"/>
          <w:color w:val="000000"/>
          <w:sz w:val="22"/>
          <w:szCs w:val="22"/>
        </w:rPr>
        <w:t xml:space="preserve">Memory impairment in epilepsy </w:t>
      </w:r>
      <w:del w:id="0" w:author="Barbara C. Jobst" w:date="2015-05-19T16:44:00Z">
        <w:r w:rsidDel="00F20740">
          <w:rPr>
            <w:rFonts w:ascii="Arial" w:hAnsi="Arial" w:cs="Arial"/>
            <w:color w:val="000000"/>
            <w:sz w:val="22"/>
            <w:szCs w:val="22"/>
          </w:rPr>
          <w:delText>is often</w:delText>
        </w:r>
      </w:del>
      <w:ins w:id="1" w:author="Barbara C. Jobst" w:date="2015-05-19T16:44:00Z">
        <w:r w:rsidR="00F20740">
          <w:rPr>
            <w:rFonts w:ascii="Arial" w:hAnsi="Arial" w:cs="Arial"/>
            <w:color w:val="000000"/>
            <w:sz w:val="22"/>
            <w:szCs w:val="22"/>
          </w:rPr>
          <w:t>can be</w:t>
        </w:r>
      </w:ins>
      <w:r>
        <w:rPr>
          <w:rFonts w:ascii="Arial" w:hAnsi="Arial" w:cs="Arial"/>
          <w:color w:val="000000"/>
          <w:sz w:val="22"/>
          <w:szCs w:val="22"/>
        </w:rPr>
        <w:t xml:space="preserve"> more debilitating than the seizures themselves. Accelerated forgetting </w:t>
      </w:r>
      <w:ins w:id="2" w:author="Unknown Author" w:date="2015-05-18T14:40:00Z">
        <w:r>
          <w:rPr>
            <w:rFonts w:ascii="Arial" w:hAnsi="Arial" w:cs="Arial"/>
            <w:color w:val="000000"/>
            <w:sz w:val="22"/>
            <w:szCs w:val="22"/>
          </w:rPr>
          <w:t xml:space="preserve">– the </w:t>
        </w:r>
      </w:ins>
      <w:ins w:id="3" w:author="Unknown Author" w:date="2015-05-18T14:41:00Z">
        <w:r>
          <w:rPr>
            <w:rFonts w:ascii="Arial" w:hAnsi="Arial" w:cs="Arial"/>
            <w:color w:val="000000"/>
            <w:sz w:val="22"/>
            <w:szCs w:val="22"/>
          </w:rPr>
          <w:t>impairment of</w:t>
        </w:r>
      </w:ins>
      <w:del w:id="4" w:author="Unknown Author" w:date="2015-05-18T14:40:00Z">
        <w:r>
          <w:rPr>
            <w:rFonts w:ascii="Arial" w:hAnsi="Arial" w:cs="Arial"/>
            <w:color w:val="000000"/>
            <w:sz w:val="22"/>
            <w:szCs w:val="22"/>
          </w:rPr>
          <w:delText>with impaired</w:delText>
        </w:r>
      </w:del>
      <w:r>
        <w:rPr>
          <w:rFonts w:ascii="Arial" w:hAnsi="Arial" w:cs="Arial"/>
          <w:color w:val="000000"/>
          <w:sz w:val="22"/>
          <w:szCs w:val="22"/>
        </w:rPr>
        <w:t xml:space="preserve"> long-term autobiographical memory</w:t>
      </w:r>
      <w:ins w:id="5" w:author="Unknown Author" w:date="2015-05-18T14:41:00Z">
        <w:r>
          <w:rPr>
            <w:rFonts w:ascii="Arial" w:hAnsi="Arial" w:cs="Arial"/>
            <w:color w:val="000000"/>
            <w:sz w:val="22"/>
            <w:szCs w:val="22"/>
          </w:rPr>
          <w:t xml:space="preserve"> –</w:t>
        </w:r>
      </w:ins>
      <w:r>
        <w:rPr>
          <w:rFonts w:ascii="Arial" w:hAnsi="Arial" w:cs="Arial"/>
          <w:color w:val="000000"/>
          <w:sz w:val="22"/>
          <w:szCs w:val="22"/>
        </w:rPr>
        <w:t xml:space="preserve"> is especially disabling. There is a critical need to identify treatment</w:t>
      </w:r>
      <w:ins w:id="6" w:author="Barbara C. Jobst" w:date="2015-05-19T16:44:00Z">
        <w:r w:rsidR="00F20740">
          <w:rPr>
            <w:rFonts w:ascii="Arial" w:hAnsi="Arial" w:cs="Arial"/>
            <w:color w:val="000000"/>
            <w:sz w:val="22"/>
            <w:szCs w:val="22"/>
          </w:rPr>
          <w:t>s and</w:t>
        </w:r>
      </w:ins>
      <w:r>
        <w:rPr>
          <w:rFonts w:ascii="Arial" w:hAnsi="Arial" w:cs="Arial"/>
          <w:color w:val="000000"/>
          <w:sz w:val="22"/>
          <w:szCs w:val="22"/>
        </w:rPr>
        <w:t xml:space="preserve"> </w:t>
      </w:r>
      <w:del w:id="7" w:author="Barbara C. Jobst" w:date="2015-05-19T16:44:00Z">
        <w:r w:rsidDel="00F20740">
          <w:rPr>
            <w:rFonts w:ascii="Arial" w:hAnsi="Arial" w:cs="Arial"/>
            <w:color w:val="000000"/>
            <w:sz w:val="22"/>
            <w:szCs w:val="22"/>
          </w:rPr>
          <w:delText xml:space="preserve">possibilities by </w:delText>
        </w:r>
      </w:del>
      <w:r>
        <w:rPr>
          <w:rFonts w:ascii="Arial" w:hAnsi="Arial" w:cs="Arial"/>
          <w:color w:val="000000"/>
          <w:sz w:val="22"/>
          <w:szCs w:val="22"/>
        </w:rPr>
        <w:t>understand</w:t>
      </w:r>
      <w:del w:id="8" w:author="Barbara C. Jobst" w:date="2015-05-19T16:44:00Z">
        <w:r w:rsidDel="00F20740">
          <w:rPr>
            <w:rFonts w:ascii="Arial" w:hAnsi="Arial" w:cs="Arial"/>
            <w:color w:val="000000"/>
            <w:sz w:val="22"/>
            <w:szCs w:val="22"/>
          </w:rPr>
          <w:delText>ing</w:delText>
        </w:r>
      </w:del>
      <w:r>
        <w:rPr>
          <w:rFonts w:ascii="Arial" w:hAnsi="Arial" w:cs="Arial"/>
          <w:color w:val="000000"/>
          <w:sz w:val="22"/>
          <w:szCs w:val="22"/>
        </w:rPr>
        <w:t xml:space="preserve"> the underlying electrophysiological dynamics</w:t>
      </w:r>
      <w:ins w:id="9" w:author="Barbara C. Jobst" w:date="2015-05-19T16:45:00Z">
        <w:r w:rsidR="00F20740">
          <w:rPr>
            <w:rFonts w:ascii="Arial" w:hAnsi="Arial" w:cs="Arial"/>
            <w:color w:val="000000"/>
            <w:sz w:val="22"/>
            <w:szCs w:val="22"/>
          </w:rPr>
          <w:t xml:space="preserve"> of memory process</w:t>
        </w:r>
      </w:ins>
      <w:ins w:id="10" w:author="Barbara C. Jobst" w:date="2015-05-20T17:25:00Z">
        <w:r w:rsidR="0049293E">
          <w:rPr>
            <w:rFonts w:ascii="Arial" w:hAnsi="Arial" w:cs="Arial"/>
            <w:color w:val="000000"/>
            <w:sz w:val="22"/>
            <w:szCs w:val="22"/>
          </w:rPr>
          <w:t>ing in epilepsy</w:t>
        </w:r>
      </w:ins>
      <w:r>
        <w:rPr>
          <w:rFonts w:ascii="Arial" w:hAnsi="Arial" w:cs="Arial"/>
          <w:color w:val="000000"/>
          <w:sz w:val="22"/>
          <w:szCs w:val="22"/>
        </w:rPr>
        <w:t xml:space="preserve">. Intracranial brain stimulation </w:t>
      </w:r>
      <w:del w:id="11" w:author="Barbara C. Jobst" w:date="2015-05-20T17:28:00Z">
        <w:r w:rsidDel="0049293E">
          <w:rPr>
            <w:rFonts w:ascii="Arial" w:hAnsi="Arial" w:cs="Arial"/>
            <w:color w:val="000000"/>
            <w:sz w:val="22"/>
            <w:szCs w:val="22"/>
          </w:rPr>
          <w:delText>is one approach</w:delText>
        </w:r>
        <w:r w:rsidDel="0049293E">
          <w:rPr>
            <w:rFonts w:ascii="Arial" w:hAnsi="Arial" w:cs="Arial"/>
            <w:color w:val="000000"/>
            <w:sz w:val="22"/>
            <w:szCs w:val="22"/>
          </w:rPr>
          <w:delText xml:space="preserve"> that holds promise to improve memory</w:delText>
        </w:r>
      </w:del>
      <w:del w:id="12" w:author="Barbara C. Jobst" w:date="2015-05-19T16:45:00Z">
        <w:r w:rsidDel="00F20740">
          <w:rPr>
            <w:rFonts w:ascii="Arial" w:hAnsi="Arial" w:cs="Arial"/>
            <w:color w:val="000000"/>
            <w:sz w:val="22"/>
            <w:szCs w:val="22"/>
          </w:rPr>
          <w:delText xml:space="preserve"> that deserves further </w:delText>
        </w:r>
        <w:r w:rsidDel="00F20740">
          <w:rPr>
            <w:rFonts w:ascii="Arial" w:hAnsi="Arial" w:cs="Arial"/>
            <w:color w:val="000000"/>
            <w:sz w:val="22"/>
            <w:szCs w:val="22"/>
          </w:rPr>
          <w:delText>study</w:delText>
        </w:r>
      </w:del>
      <w:ins w:id="13" w:author="Barbara C. Jobst" w:date="2015-05-20T17:28:00Z">
        <w:r w:rsidR="0049293E">
          <w:rPr>
            <w:rFonts w:ascii="Arial" w:hAnsi="Arial" w:cs="Arial"/>
            <w:color w:val="000000"/>
            <w:sz w:val="22"/>
            <w:szCs w:val="22"/>
          </w:rPr>
          <w:t xml:space="preserve">addresses both. </w:t>
        </w:r>
      </w:ins>
      <w:del w:id="14" w:author="Barbara C. Jobst" w:date="2015-05-20T17:25:00Z">
        <w:r w:rsidDel="0049293E">
          <w:rPr>
            <w:rFonts w:ascii="Arial" w:hAnsi="Arial" w:cs="Arial"/>
            <w:color w:val="000000"/>
            <w:sz w:val="22"/>
            <w:szCs w:val="22"/>
          </w:rPr>
          <w:delText>.</w:delText>
        </w:r>
      </w:del>
    </w:p>
    <w:p w:rsidR="00EE4122" w:rsidRDefault="001B4A27">
      <w:pPr>
        <w:spacing w:after="120"/>
        <w:rPr>
          <w:rFonts w:ascii="Arial" w:hAnsi="Arial" w:cs="Arial"/>
          <w:color w:val="000000"/>
          <w:sz w:val="22"/>
          <w:szCs w:val="22"/>
        </w:rPr>
      </w:pPr>
      <w:r>
        <w:rPr>
          <w:rFonts w:ascii="Arial" w:hAnsi="Arial" w:cs="Arial"/>
          <w:color w:val="000000"/>
          <w:sz w:val="22"/>
          <w:szCs w:val="22"/>
        </w:rPr>
        <w:commentReference w:id="15"/>
      </w:r>
      <w:ins w:id="16" w:author="Barbara C. Jobst" w:date="2015-05-20T17:29:00Z">
        <w:r w:rsidR="0049293E">
          <w:rPr>
            <w:rFonts w:ascii="Arial" w:hAnsi="Arial" w:cs="Arial"/>
            <w:color w:val="000000"/>
            <w:sz w:val="22"/>
            <w:szCs w:val="22"/>
          </w:rPr>
          <w:t>With the long term goal</w:t>
        </w:r>
      </w:ins>
      <w:ins w:id="17" w:author="Barbara C. Jobst" w:date="2015-05-20T17:34:00Z">
        <w:r w:rsidR="0049293E">
          <w:rPr>
            <w:rFonts w:ascii="Arial" w:hAnsi="Arial" w:cs="Arial"/>
            <w:color w:val="000000"/>
            <w:sz w:val="22"/>
            <w:szCs w:val="22"/>
          </w:rPr>
          <w:t xml:space="preserve"> </w:t>
        </w:r>
      </w:ins>
      <w:ins w:id="18" w:author="Barbara C. Jobst" w:date="2015-05-20T17:29:00Z">
        <w:r w:rsidR="0049293E">
          <w:rPr>
            <w:rFonts w:ascii="Arial" w:hAnsi="Arial" w:cs="Arial"/>
            <w:color w:val="000000"/>
            <w:sz w:val="22"/>
            <w:szCs w:val="22"/>
          </w:rPr>
          <w:t>not to only treat seizures but also associated memory problems</w:t>
        </w:r>
      </w:ins>
      <w:ins w:id="19" w:author="Barbara C. Jobst" w:date="2015-05-20T17:31:00Z">
        <w:r w:rsidR="0049293E">
          <w:rPr>
            <w:rFonts w:ascii="Arial" w:hAnsi="Arial" w:cs="Arial"/>
            <w:color w:val="000000"/>
            <w:sz w:val="22"/>
            <w:szCs w:val="22"/>
          </w:rPr>
          <w:t>,</w:t>
        </w:r>
      </w:ins>
      <w:ins w:id="20" w:author="Barbara C. Jobst" w:date="2015-05-20T17:35:00Z">
        <w:r w:rsidR="00F43451">
          <w:rPr>
            <w:rFonts w:ascii="Arial" w:hAnsi="Arial" w:cs="Arial"/>
            <w:color w:val="000000"/>
            <w:sz w:val="22"/>
            <w:szCs w:val="22"/>
          </w:rPr>
          <w:t xml:space="preserve"> we will study </w:t>
        </w:r>
        <w:proofErr w:type="spellStart"/>
        <w:r w:rsidR="00F43451">
          <w:rPr>
            <w:rFonts w:ascii="Arial" w:hAnsi="Arial" w:cs="Arial"/>
            <w:color w:val="000000"/>
            <w:sz w:val="22"/>
            <w:szCs w:val="22"/>
          </w:rPr>
          <w:t>study</w:t>
        </w:r>
        <w:proofErr w:type="spellEnd"/>
        <w:r w:rsidR="00F43451">
          <w:rPr>
            <w:rFonts w:ascii="Arial" w:hAnsi="Arial" w:cs="Arial"/>
            <w:color w:val="000000"/>
            <w:sz w:val="22"/>
            <w:szCs w:val="22"/>
          </w:rPr>
          <w:t xml:space="preserve"> the temporal dynamics of real-world spatial memory and</w:t>
        </w:r>
      </w:ins>
      <w:ins w:id="21" w:author="Barbara C. Jobst" w:date="2015-05-20T17:36:00Z">
        <w:r w:rsidR="00F43451">
          <w:rPr>
            <w:rFonts w:ascii="Arial" w:hAnsi="Arial" w:cs="Arial"/>
            <w:color w:val="000000"/>
            <w:sz w:val="22"/>
            <w:szCs w:val="22"/>
          </w:rPr>
          <w:t xml:space="preserve"> long term </w:t>
        </w:r>
      </w:ins>
      <w:ins w:id="22" w:author="Barbara C. Jobst" w:date="2015-05-20T17:35:00Z">
        <w:r w:rsidR="00F43451">
          <w:rPr>
            <w:rFonts w:ascii="Arial" w:hAnsi="Arial" w:cs="Arial"/>
            <w:color w:val="000000"/>
            <w:sz w:val="22"/>
            <w:szCs w:val="22"/>
          </w:rPr>
          <w:t xml:space="preserve">free recall </w:t>
        </w:r>
      </w:ins>
      <w:ins w:id="23" w:author="Barbara C. Jobst" w:date="2015-05-20T17:37:00Z">
        <w:r w:rsidR="00F43451">
          <w:rPr>
            <w:rFonts w:ascii="Arial" w:hAnsi="Arial" w:cs="Arial"/>
            <w:color w:val="000000"/>
            <w:sz w:val="22"/>
            <w:szCs w:val="22"/>
          </w:rPr>
          <w:t xml:space="preserve">in subjects with </w:t>
        </w:r>
      </w:ins>
      <w:ins w:id="24" w:author="Barbara C. Jobst" w:date="2015-05-20T17:31:00Z">
        <w:r w:rsidR="0049293E">
          <w:rPr>
            <w:rFonts w:ascii="Arial" w:hAnsi="Arial" w:cs="Arial"/>
            <w:color w:val="000000"/>
            <w:sz w:val="22"/>
            <w:szCs w:val="22"/>
          </w:rPr>
          <w:t xml:space="preserve">a FDA approved, chronic </w:t>
        </w:r>
      </w:ins>
      <w:ins w:id="25" w:author="Barbara C. Jobst" w:date="2015-05-20T17:33:00Z">
        <w:r w:rsidR="0049293E">
          <w:rPr>
            <w:rFonts w:ascii="Arial" w:hAnsi="Arial" w:cs="Arial"/>
            <w:color w:val="000000"/>
            <w:sz w:val="22"/>
            <w:szCs w:val="22"/>
          </w:rPr>
          <w:t xml:space="preserve">ambulatory, human </w:t>
        </w:r>
      </w:ins>
      <w:proofErr w:type="spellStart"/>
      <w:ins w:id="26" w:author="Barbara C. Jobst" w:date="2015-05-20T17:37:00Z">
        <w:r w:rsidR="00F43451">
          <w:rPr>
            <w:rFonts w:ascii="Arial" w:hAnsi="Arial" w:cs="Arial"/>
            <w:color w:val="000000"/>
            <w:sz w:val="22"/>
            <w:szCs w:val="22"/>
          </w:rPr>
          <w:t>electrocorticographic</w:t>
        </w:r>
        <w:proofErr w:type="spellEnd"/>
        <w:r w:rsidR="00F43451">
          <w:rPr>
            <w:rFonts w:ascii="Arial" w:hAnsi="Arial" w:cs="Arial"/>
            <w:color w:val="000000"/>
            <w:sz w:val="22"/>
            <w:szCs w:val="22"/>
          </w:rPr>
          <w:t xml:space="preserve"> </w:t>
        </w:r>
      </w:ins>
      <w:ins w:id="27" w:author="Barbara C. Jobst" w:date="2015-05-20T17:33:00Z">
        <w:r w:rsidR="0049293E">
          <w:rPr>
            <w:rFonts w:ascii="Arial" w:hAnsi="Arial" w:cs="Arial"/>
            <w:color w:val="000000"/>
            <w:sz w:val="22"/>
            <w:szCs w:val="22"/>
          </w:rPr>
          <w:t xml:space="preserve">recording device </w:t>
        </w:r>
      </w:ins>
      <w:del w:id="28" w:author="Barbara C. Jobst" w:date="2015-05-20T17:29:00Z">
        <w:r w:rsidDel="0049293E">
          <w:rPr>
            <w:rFonts w:ascii="Arial" w:hAnsi="Arial" w:cs="Arial"/>
            <w:color w:val="000000"/>
            <w:sz w:val="22"/>
            <w:szCs w:val="22"/>
          </w:rPr>
          <w:delText>W</w:delText>
        </w:r>
      </w:del>
      <w:del w:id="29" w:author="Barbara C. Jobst" w:date="2015-05-20T17:30:00Z">
        <w:r w:rsidDel="0049293E">
          <w:rPr>
            <w:rFonts w:ascii="Arial" w:hAnsi="Arial" w:cs="Arial"/>
            <w:color w:val="000000"/>
            <w:sz w:val="22"/>
            <w:szCs w:val="22"/>
          </w:rPr>
          <w:delText>e intend to</w:delText>
        </w:r>
      </w:del>
      <w:r>
        <w:rPr>
          <w:rFonts w:ascii="Arial" w:hAnsi="Arial" w:cs="Arial"/>
          <w:color w:val="000000"/>
          <w:sz w:val="22"/>
          <w:szCs w:val="22"/>
        </w:rPr>
        <w:t xml:space="preserve"> </w:t>
      </w:r>
      <w:del w:id="30" w:author="Barbara C. Jobst" w:date="2015-05-20T17:37:00Z">
        <w:r w:rsidDel="00F43451">
          <w:rPr>
            <w:rFonts w:ascii="Arial" w:hAnsi="Arial" w:cs="Arial"/>
            <w:color w:val="000000"/>
            <w:sz w:val="22"/>
            <w:szCs w:val="22"/>
          </w:rPr>
          <w:delText xml:space="preserve">take advantage of chronically implanted neurostimulation devices </w:delText>
        </w:r>
      </w:del>
      <w:r>
        <w:rPr>
          <w:rFonts w:ascii="Arial" w:hAnsi="Arial" w:cs="Arial"/>
          <w:color w:val="000000"/>
          <w:sz w:val="22"/>
          <w:szCs w:val="22"/>
        </w:rPr>
        <w:t xml:space="preserve">(RNS®, </w:t>
      </w:r>
      <w:proofErr w:type="spellStart"/>
      <w:r>
        <w:rPr>
          <w:rFonts w:ascii="Arial" w:hAnsi="Arial" w:cs="Arial"/>
          <w:color w:val="000000"/>
          <w:sz w:val="22"/>
          <w:szCs w:val="22"/>
        </w:rPr>
        <w:t>Neuropace</w:t>
      </w:r>
      <w:proofErr w:type="spellEnd"/>
      <w:r>
        <w:rPr>
          <w:rFonts w:ascii="Arial" w:hAnsi="Arial" w:cs="Arial"/>
          <w:color w:val="000000"/>
          <w:sz w:val="22"/>
          <w:szCs w:val="22"/>
        </w:rPr>
        <w:t xml:space="preserve"> Inc., </w:t>
      </w:r>
      <w:proofErr w:type="spellStart"/>
      <w:r>
        <w:rPr>
          <w:rFonts w:ascii="Arial" w:hAnsi="Arial" w:cs="Arial"/>
          <w:color w:val="000000"/>
          <w:sz w:val="22"/>
          <w:szCs w:val="22"/>
        </w:rPr>
        <w:t>Mountainview</w:t>
      </w:r>
      <w:proofErr w:type="spellEnd"/>
      <w:r>
        <w:rPr>
          <w:rFonts w:ascii="Arial" w:hAnsi="Arial" w:cs="Arial"/>
          <w:color w:val="000000"/>
          <w:sz w:val="22"/>
          <w:szCs w:val="22"/>
        </w:rPr>
        <w:t xml:space="preserve"> CA)</w:t>
      </w:r>
      <w:del w:id="31" w:author="Barbara C. Jobst" w:date="2015-05-20T17:37:00Z">
        <w:r w:rsidDel="00F43451">
          <w:rPr>
            <w:rFonts w:ascii="Arial" w:hAnsi="Arial" w:cs="Arial"/>
            <w:color w:val="000000"/>
            <w:sz w:val="22"/>
            <w:szCs w:val="22"/>
          </w:rPr>
          <w:delText xml:space="preserve"> with the capability to record</w:delText>
        </w:r>
        <w:r w:rsidDel="00F43451">
          <w:rPr>
            <w:rFonts w:ascii="Arial" w:hAnsi="Arial" w:cs="Arial"/>
            <w:color w:val="000000"/>
            <w:sz w:val="22"/>
            <w:szCs w:val="22"/>
          </w:rPr>
          <w:delText xml:space="preserve"> chronic</w:delText>
        </w:r>
        <w:r w:rsidDel="00F43451">
          <w:rPr>
            <w:rFonts w:ascii="Arial" w:hAnsi="Arial" w:cs="Arial"/>
            <w:color w:val="000000"/>
            <w:sz w:val="22"/>
            <w:szCs w:val="22"/>
          </w:rPr>
          <w:delText xml:space="preserve"> electrocorticography in humans</w:delText>
        </w:r>
      </w:del>
      <w:ins w:id="32" w:author="Barbara C. Jobst" w:date="2015-05-20T17:37:00Z">
        <w:r w:rsidR="00F43451">
          <w:rPr>
            <w:rFonts w:ascii="Arial" w:hAnsi="Arial" w:cs="Arial"/>
            <w:color w:val="000000"/>
            <w:sz w:val="22"/>
            <w:szCs w:val="22"/>
          </w:rPr>
          <w:t xml:space="preserve">, </w:t>
        </w:r>
      </w:ins>
      <w:ins w:id="33" w:author="Barbara C. Jobst" w:date="2015-05-20T17:38:00Z">
        <w:r w:rsidR="00F43451">
          <w:rPr>
            <w:rFonts w:ascii="Arial" w:hAnsi="Arial" w:cs="Arial"/>
            <w:color w:val="000000"/>
            <w:sz w:val="22"/>
            <w:szCs w:val="22"/>
          </w:rPr>
          <w:t>approved</w:t>
        </w:r>
      </w:ins>
      <w:ins w:id="34" w:author="Barbara C. Jobst" w:date="2015-05-20T17:37:00Z">
        <w:r w:rsidR="00F43451">
          <w:rPr>
            <w:rFonts w:ascii="Arial" w:hAnsi="Arial" w:cs="Arial"/>
            <w:color w:val="000000"/>
            <w:sz w:val="22"/>
            <w:szCs w:val="22"/>
          </w:rPr>
          <w:t xml:space="preserve"> for</w:t>
        </w:r>
      </w:ins>
      <w:ins w:id="35" w:author="Barbara C. Jobst" w:date="2015-05-20T17:38:00Z">
        <w:r w:rsidR="00F43451">
          <w:rPr>
            <w:rFonts w:ascii="Arial" w:hAnsi="Arial" w:cs="Arial"/>
            <w:color w:val="000000"/>
            <w:sz w:val="22"/>
            <w:szCs w:val="22"/>
          </w:rPr>
          <w:t xml:space="preserve"> the treatment of</w:t>
        </w:r>
      </w:ins>
      <w:ins w:id="36" w:author="Barbara C. Jobst" w:date="2015-05-20T17:37:00Z">
        <w:r w:rsidR="00F43451">
          <w:rPr>
            <w:rFonts w:ascii="Arial" w:hAnsi="Arial" w:cs="Arial"/>
            <w:color w:val="000000"/>
            <w:sz w:val="22"/>
            <w:szCs w:val="22"/>
          </w:rPr>
          <w:t xml:space="preserve"> partial seizures</w:t>
        </w:r>
      </w:ins>
      <w:r>
        <w:rPr>
          <w:rFonts w:ascii="Arial" w:hAnsi="Arial" w:cs="Arial"/>
          <w:color w:val="000000"/>
          <w:sz w:val="22"/>
          <w:szCs w:val="22"/>
        </w:rPr>
        <w:t xml:space="preserve">.  </w:t>
      </w:r>
      <w:del w:id="37" w:author="Barbara C. Jobst" w:date="2015-05-20T17:39:00Z">
        <w:r w:rsidDel="00F43451">
          <w:rPr>
            <w:rFonts w:ascii="Arial" w:hAnsi="Arial" w:cs="Arial"/>
            <w:color w:val="000000"/>
            <w:sz w:val="22"/>
            <w:szCs w:val="22"/>
          </w:rPr>
          <w:delText xml:space="preserve">We will </w:delText>
        </w:r>
      </w:del>
      <w:del w:id="38" w:author="Barbara C. Jobst" w:date="2015-05-20T17:35:00Z">
        <w:r w:rsidDel="00F43451">
          <w:rPr>
            <w:rFonts w:ascii="Arial" w:hAnsi="Arial" w:cs="Arial"/>
            <w:color w:val="000000"/>
            <w:sz w:val="22"/>
            <w:szCs w:val="22"/>
          </w:rPr>
          <w:delText xml:space="preserve">study the </w:delText>
        </w:r>
      </w:del>
      <w:del w:id="39" w:author="Barbara C. Jobst" w:date="2015-05-20T17:33:00Z">
        <w:r w:rsidDel="0049293E">
          <w:rPr>
            <w:rFonts w:ascii="Arial" w:hAnsi="Arial" w:cs="Arial"/>
            <w:color w:val="000000"/>
            <w:sz w:val="22"/>
            <w:szCs w:val="22"/>
          </w:rPr>
          <w:delText xml:space="preserve"> </w:delText>
        </w:r>
      </w:del>
      <w:del w:id="40" w:author="Barbara C. Jobst" w:date="2015-05-20T17:35:00Z">
        <w:r w:rsidDel="00F43451">
          <w:rPr>
            <w:rFonts w:ascii="Arial" w:hAnsi="Arial" w:cs="Arial"/>
            <w:color w:val="000000"/>
            <w:sz w:val="22"/>
            <w:szCs w:val="22"/>
          </w:rPr>
          <w:delText>temporal dynamics of real-world spatia</w:delText>
        </w:r>
        <w:r w:rsidDel="00F43451">
          <w:rPr>
            <w:rFonts w:ascii="Arial" w:hAnsi="Arial" w:cs="Arial"/>
            <w:color w:val="000000"/>
            <w:sz w:val="22"/>
            <w:szCs w:val="22"/>
          </w:rPr>
          <w:delText xml:space="preserve">l memory and free recall over prolonged periods of time </w:delText>
        </w:r>
      </w:del>
      <w:del w:id="41" w:author="Barbara C. Jobst" w:date="2015-05-20T17:39:00Z">
        <w:r w:rsidDel="00F43451">
          <w:rPr>
            <w:rFonts w:ascii="Arial" w:hAnsi="Arial" w:cs="Arial"/>
            <w:color w:val="000000"/>
            <w:sz w:val="22"/>
            <w:szCs w:val="22"/>
          </w:rPr>
          <w:delText>replicating</w:delText>
        </w:r>
      </w:del>
      <w:ins w:id="42" w:author="Unknown Author" w:date="2015-05-18T14:42:00Z">
        <w:del w:id="43" w:author="Barbara C. Jobst" w:date="2015-05-20T17:39:00Z">
          <w:r w:rsidDel="00F43451">
            <w:rPr>
              <w:rFonts w:ascii="Arial" w:hAnsi="Arial" w:cs="Arial"/>
              <w:color w:val="000000"/>
              <w:sz w:val="22"/>
              <w:szCs w:val="22"/>
            </w:rPr>
            <w:delText>in order to replicate</w:delText>
          </w:r>
        </w:del>
      </w:ins>
      <w:del w:id="44" w:author="Barbara C. Jobst" w:date="2015-05-20T17:39:00Z">
        <w:r w:rsidDel="00F43451">
          <w:rPr>
            <w:rFonts w:ascii="Arial" w:hAnsi="Arial" w:cs="Arial"/>
            <w:color w:val="000000"/>
            <w:sz w:val="22"/>
            <w:szCs w:val="22"/>
          </w:rPr>
          <w:delText xml:space="preserve"> findings in rodents and </w:delText>
        </w:r>
      </w:del>
      <w:ins w:id="45" w:author="Barbara C. Jobst" w:date="2015-05-20T17:39:00Z">
        <w:r w:rsidR="00F43451">
          <w:rPr>
            <w:rFonts w:ascii="Arial" w:hAnsi="Arial" w:cs="Arial"/>
            <w:color w:val="000000"/>
            <w:sz w:val="22"/>
            <w:szCs w:val="22"/>
          </w:rPr>
          <w:t xml:space="preserve">We will </w:t>
        </w:r>
      </w:ins>
      <w:del w:id="46" w:author="Barbara C. Jobst" w:date="2015-05-20T17:40:00Z">
        <w:r w:rsidDel="00F43451">
          <w:rPr>
            <w:rFonts w:ascii="Arial" w:hAnsi="Arial" w:cs="Arial"/>
            <w:color w:val="000000"/>
            <w:sz w:val="22"/>
            <w:szCs w:val="22"/>
          </w:rPr>
          <w:delText xml:space="preserve">investigate </w:delText>
        </w:r>
      </w:del>
      <w:ins w:id="47" w:author="Barbara C. Jobst" w:date="2015-05-20T17:40:00Z">
        <w:r w:rsidR="00F43451">
          <w:rPr>
            <w:rFonts w:ascii="Arial" w:hAnsi="Arial" w:cs="Arial"/>
            <w:color w:val="000000"/>
            <w:sz w:val="22"/>
            <w:szCs w:val="22"/>
          </w:rPr>
          <w:t>determine</w:t>
        </w:r>
        <w:r w:rsidR="00F43451">
          <w:rPr>
            <w:rFonts w:ascii="Arial" w:hAnsi="Arial" w:cs="Arial"/>
            <w:color w:val="000000"/>
            <w:sz w:val="22"/>
            <w:szCs w:val="22"/>
          </w:rPr>
          <w:t xml:space="preserve"> </w:t>
        </w:r>
      </w:ins>
      <w:r>
        <w:rPr>
          <w:rFonts w:ascii="Arial" w:hAnsi="Arial" w:cs="Arial"/>
          <w:color w:val="000000"/>
          <w:sz w:val="22"/>
          <w:szCs w:val="22"/>
        </w:rPr>
        <w:t xml:space="preserve">the </w:t>
      </w:r>
      <w:ins w:id="48" w:author="Barbara C. Jobst" w:date="2015-05-20T17:40:00Z">
        <w:r w:rsidR="00F43451">
          <w:rPr>
            <w:rFonts w:ascii="Arial" w:hAnsi="Arial" w:cs="Arial"/>
            <w:color w:val="000000"/>
            <w:sz w:val="22"/>
            <w:szCs w:val="22"/>
          </w:rPr>
          <w:t>effect</w:t>
        </w:r>
      </w:ins>
      <w:del w:id="49" w:author="Barbara C. Jobst" w:date="2015-05-20T17:40:00Z">
        <w:r w:rsidDel="00F43451">
          <w:rPr>
            <w:rFonts w:ascii="Arial" w:hAnsi="Arial" w:cs="Arial"/>
            <w:color w:val="000000"/>
            <w:sz w:val="22"/>
            <w:szCs w:val="22"/>
          </w:rPr>
          <w:delText>i</w:delText>
        </w:r>
        <w:r w:rsidDel="00F43451">
          <w:rPr>
            <w:rFonts w:ascii="Arial" w:hAnsi="Arial" w:cs="Arial"/>
            <w:color w:val="000000"/>
            <w:sz w:val="22"/>
            <w:szCs w:val="22"/>
          </w:rPr>
          <w:delText>n</w:delText>
        </w:r>
        <w:r w:rsidDel="00F43451">
          <w:rPr>
            <w:rFonts w:ascii="Arial" w:hAnsi="Arial" w:cs="Arial"/>
            <w:color w:val="000000"/>
            <w:sz w:val="22"/>
            <w:szCs w:val="22"/>
          </w:rPr>
          <w:delText>f</w:delText>
        </w:r>
        <w:r w:rsidDel="00F43451">
          <w:rPr>
            <w:rFonts w:ascii="Arial" w:hAnsi="Arial" w:cs="Arial"/>
            <w:color w:val="000000"/>
            <w:sz w:val="22"/>
            <w:szCs w:val="22"/>
          </w:rPr>
          <w:delText>l</w:delText>
        </w:r>
        <w:r w:rsidDel="00F43451">
          <w:rPr>
            <w:rFonts w:ascii="Arial" w:hAnsi="Arial" w:cs="Arial"/>
            <w:color w:val="000000"/>
            <w:sz w:val="22"/>
            <w:szCs w:val="22"/>
          </w:rPr>
          <w:delText>u</w:delText>
        </w:r>
        <w:r w:rsidDel="00F43451">
          <w:rPr>
            <w:rFonts w:ascii="Arial" w:hAnsi="Arial" w:cs="Arial"/>
            <w:color w:val="000000"/>
            <w:sz w:val="22"/>
            <w:szCs w:val="22"/>
          </w:rPr>
          <w:delText>e</w:delText>
        </w:r>
        <w:r w:rsidDel="00F43451">
          <w:rPr>
            <w:rFonts w:ascii="Arial" w:hAnsi="Arial" w:cs="Arial"/>
            <w:color w:val="000000"/>
            <w:sz w:val="22"/>
            <w:szCs w:val="22"/>
          </w:rPr>
          <w:delText>n</w:delText>
        </w:r>
        <w:r w:rsidDel="00F43451">
          <w:rPr>
            <w:rFonts w:ascii="Arial" w:hAnsi="Arial" w:cs="Arial"/>
            <w:color w:val="000000"/>
            <w:sz w:val="22"/>
            <w:szCs w:val="22"/>
          </w:rPr>
          <w:delText>c</w:delText>
        </w:r>
        <w:r w:rsidDel="00F43451">
          <w:rPr>
            <w:rFonts w:ascii="Arial" w:hAnsi="Arial" w:cs="Arial"/>
            <w:color w:val="000000"/>
            <w:sz w:val="22"/>
            <w:szCs w:val="22"/>
          </w:rPr>
          <w:delText>e</w:delText>
        </w:r>
      </w:del>
      <w:r>
        <w:rPr>
          <w:rFonts w:ascii="Arial" w:hAnsi="Arial" w:cs="Arial"/>
          <w:color w:val="000000"/>
          <w:sz w:val="22"/>
          <w:szCs w:val="22"/>
        </w:rPr>
        <w:t xml:space="preserve"> of </w:t>
      </w:r>
      <w:proofErr w:type="spellStart"/>
      <w:r>
        <w:rPr>
          <w:rFonts w:ascii="Arial" w:hAnsi="Arial" w:cs="Arial"/>
          <w:color w:val="000000"/>
          <w:sz w:val="22"/>
          <w:szCs w:val="22"/>
        </w:rPr>
        <w:t>interictal</w:t>
      </w:r>
      <w:proofErr w:type="spellEnd"/>
      <w:r>
        <w:rPr>
          <w:rFonts w:ascii="Arial" w:hAnsi="Arial" w:cs="Arial"/>
          <w:color w:val="000000"/>
          <w:sz w:val="22"/>
          <w:szCs w:val="22"/>
        </w:rPr>
        <w:t xml:space="preserve"> epileptiform discharges (IED) and </w:t>
      </w:r>
      <w:proofErr w:type="gramStart"/>
      <w:r>
        <w:rPr>
          <w:rFonts w:ascii="Arial" w:hAnsi="Arial" w:cs="Arial"/>
          <w:color w:val="000000"/>
          <w:sz w:val="22"/>
          <w:szCs w:val="22"/>
        </w:rPr>
        <w:t>stimulation</w:t>
      </w:r>
      <w:ins w:id="50" w:author="Barbara C. Jobst" w:date="2015-05-20T17:39:00Z">
        <w:r w:rsidR="00F43451">
          <w:rPr>
            <w:rFonts w:ascii="Arial" w:hAnsi="Arial" w:cs="Arial"/>
            <w:color w:val="000000"/>
            <w:sz w:val="22"/>
            <w:szCs w:val="22"/>
          </w:rPr>
          <w:t xml:space="preserve">  on</w:t>
        </w:r>
        <w:proofErr w:type="gramEnd"/>
        <w:r w:rsidR="00F43451">
          <w:rPr>
            <w:rFonts w:ascii="Arial" w:hAnsi="Arial" w:cs="Arial"/>
            <w:color w:val="000000"/>
            <w:sz w:val="22"/>
            <w:szCs w:val="22"/>
          </w:rPr>
          <w:t xml:space="preserve"> memory</w:t>
        </w:r>
      </w:ins>
      <w:r>
        <w:rPr>
          <w:rFonts w:ascii="Arial" w:hAnsi="Arial" w:cs="Arial"/>
          <w:color w:val="000000"/>
          <w:sz w:val="22"/>
          <w:szCs w:val="22"/>
        </w:rPr>
        <w:t>. Our central hypothesis is that brain stimulation targete</w:t>
      </w:r>
      <w:r>
        <w:rPr>
          <w:rFonts w:ascii="Arial" w:hAnsi="Arial" w:cs="Arial"/>
          <w:color w:val="000000"/>
          <w:sz w:val="22"/>
          <w:szCs w:val="22"/>
        </w:rPr>
        <w:t>d at abnormal epileptiform activity improves memory by restoring healthy oscillations.</w:t>
      </w:r>
      <w:ins w:id="51" w:author="Unknown Author" w:date="2015-05-18T14:40:00Z">
        <w:r>
          <w:rPr>
            <w:rFonts w:ascii="Arial" w:hAnsi="Arial" w:cs="Arial"/>
            <w:color w:val="000000"/>
            <w:sz w:val="22"/>
            <w:szCs w:val="22"/>
          </w:rPr>
          <w:commentReference w:id="52"/>
        </w:r>
      </w:ins>
      <w:r>
        <w:rPr>
          <w:rFonts w:ascii="Arial" w:hAnsi="Arial" w:cs="Arial"/>
          <w:color w:val="000000"/>
          <w:sz w:val="22"/>
          <w:szCs w:val="22"/>
        </w:rPr>
        <w:t xml:space="preserve"> The results of this study will inform future stimulation paradigms for cognitive function including the design of future brain stimulation devices for epilepsy that will </w:t>
      </w:r>
      <w:ins w:id="53" w:author="Unknown Author" w:date="2015-05-18T14:44:00Z">
        <w:r>
          <w:rPr>
            <w:rFonts w:ascii="Arial" w:hAnsi="Arial" w:cs="Arial"/>
            <w:color w:val="000000"/>
            <w:sz w:val="22"/>
            <w:szCs w:val="22"/>
          </w:rPr>
          <w:t>be targeted not only</w:t>
        </w:r>
      </w:ins>
      <w:del w:id="54" w:author="Unknown Author" w:date="2015-05-18T14:44:00Z">
        <w:r>
          <w:rPr>
            <w:rFonts w:ascii="Arial" w:hAnsi="Arial" w:cs="Arial"/>
            <w:color w:val="000000"/>
            <w:sz w:val="22"/>
            <w:szCs w:val="22"/>
          </w:rPr>
          <w:delText>not only be targeted</w:delText>
        </w:r>
      </w:del>
      <w:r>
        <w:rPr>
          <w:rFonts w:ascii="Arial" w:hAnsi="Arial" w:cs="Arial"/>
          <w:color w:val="000000"/>
          <w:sz w:val="22"/>
          <w:szCs w:val="22"/>
        </w:rPr>
        <w:t xml:space="preserve"> at improving seizure frequency </w:t>
      </w:r>
      <w:del w:id="55" w:author="Unknown Author" w:date="2015-05-18T14:43:00Z">
        <w:r>
          <w:rPr>
            <w:rFonts w:ascii="Arial" w:hAnsi="Arial" w:cs="Arial"/>
            <w:color w:val="000000"/>
            <w:sz w:val="22"/>
            <w:szCs w:val="22"/>
          </w:rPr>
          <w:delText xml:space="preserve">alone </w:delText>
        </w:r>
      </w:del>
      <w:r>
        <w:rPr>
          <w:rFonts w:ascii="Arial" w:hAnsi="Arial" w:cs="Arial"/>
          <w:color w:val="000000"/>
          <w:sz w:val="22"/>
          <w:szCs w:val="22"/>
        </w:rPr>
        <w:t>but als</w:t>
      </w:r>
      <w:r>
        <w:rPr>
          <w:rFonts w:ascii="Arial" w:hAnsi="Arial" w:cs="Arial"/>
          <w:color w:val="000000"/>
          <w:sz w:val="22"/>
          <w:szCs w:val="22"/>
        </w:rPr>
        <w:t>o</w:t>
      </w:r>
      <w:del w:id="56" w:author="Unknown Author" w:date="2015-05-18T14:43:00Z">
        <w:r>
          <w:rPr>
            <w:rFonts w:ascii="Arial" w:hAnsi="Arial" w:cs="Arial"/>
            <w:color w:val="000000"/>
            <w:sz w:val="22"/>
            <w:szCs w:val="22"/>
          </w:rPr>
          <w:delText xml:space="preserve"> improve</w:delText>
        </w:r>
      </w:del>
      <w:r>
        <w:rPr>
          <w:rFonts w:ascii="Arial" w:hAnsi="Arial" w:cs="Arial"/>
          <w:color w:val="000000"/>
          <w:sz w:val="22"/>
          <w:szCs w:val="22"/>
        </w:rPr>
        <w:t xml:space="preserve"> cognition. </w:t>
      </w:r>
    </w:p>
    <w:p w:rsidR="00EE4122" w:rsidRDefault="001B4A27">
      <w:pPr>
        <w:spacing w:after="120"/>
        <w:rPr>
          <w:rFonts w:ascii="Arial" w:hAnsi="Arial" w:cs="Arial"/>
          <w:bCs/>
          <w:i/>
          <w:color w:val="000000"/>
          <w:sz w:val="22"/>
          <w:szCs w:val="22"/>
        </w:rPr>
      </w:pPr>
      <w:r>
        <w:rPr>
          <w:rFonts w:ascii="Arial" w:hAnsi="Arial" w:cs="Arial"/>
          <w:bCs/>
          <w:i/>
          <w:color w:val="000000"/>
          <w:sz w:val="22"/>
          <w:szCs w:val="22"/>
        </w:rPr>
        <w:t xml:space="preserve">Specific Aim 1: Determine </w:t>
      </w:r>
      <w:del w:id="57" w:author="Barbara C. Jobst" w:date="2015-05-20T17:41:00Z">
        <w:r w:rsidDel="00F43451">
          <w:rPr>
            <w:rFonts w:ascii="Arial" w:hAnsi="Arial" w:cs="Arial"/>
            <w:bCs/>
            <w:i/>
            <w:color w:val="000000"/>
            <w:sz w:val="22"/>
            <w:szCs w:val="22"/>
          </w:rPr>
          <w:delText>reliable intracrania</w:delText>
        </w:r>
        <w:r w:rsidDel="00F43451">
          <w:rPr>
            <w:rFonts w:ascii="Arial" w:hAnsi="Arial" w:cs="Arial"/>
            <w:bCs/>
            <w:i/>
            <w:color w:val="000000"/>
            <w:sz w:val="22"/>
            <w:szCs w:val="22"/>
          </w:rPr>
          <w:delText xml:space="preserve">l </w:delText>
        </w:r>
      </w:del>
      <w:r>
        <w:rPr>
          <w:rFonts w:ascii="Arial" w:hAnsi="Arial" w:cs="Arial"/>
          <w:bCs/>
          <w:i/>
          <w:color w:val="000000"/>
          <w:sz w:val="22"/>
          <w:szCs w:val="22"/>
        </w:rPr>
        <w:t>hippocampal oscillatory markers of memory processing during physical, real world spatial navigation as compared to virtual navigation in humans.</w:t>
      </w:r>
    </w:p>
    <w:p w:rsidR="00EE4122" w:rsidRDefault="001B4A27">
      <w:pPr>
        <w:spacing w:after="120"/>
        <w:rPr>
          <w:rFonts w:ascii="Arial" w:hAnsi="Arial" w:cs="Arial"/>
          <w:bCs/>
          <w:color w:val="000000"/>
          <w:sz w:val="22"/>
          <w:szCs w:val="22"/>
        </w:rPr>
      </w:pPr>
      <w:r>
        <w:rPr>
          <w:rFonts w:ascii="Arial" w:hAnsi="Arial" w:cs="Arial"/>
          <w:bCs/>
          <w:i/>
          <w:color w:val="000000"/>
          <w:sz w:val="22"/>
          <w:szCs w:val="22"/>
        </w:rPr>
        <w:t>Hypothesis: There are reliable, predictab</w:t>
      </w:r>
      <w:r>
        <w:rPr>
          <w:rFonts w:ascii="Arial" w:hAnsi="Arial" w:cs="Arial"/>
          <w:bCs/>
          <w:i/>
          <w:color w:val="000000"/>
          <w:sz w:val="22"/>
          <w:szCs w:val="22"/>
        </w:rPr>
        <w:t xml:space="preserve">le </w:t>
      </w:r>
      <w:proofErr w:type="spellStart"/>
      <w:r>
        <w:rPr>
          <w:rFonts w:ascii="Arial" w:hAnsi="Arial" w:cs="Arial"/>
          <w:bCs/>
          <w:i/>
          <w:color w:val="000000"/>
          <w:sz w:val="22"/>
          <w:szCs w:val="22"/>
        </w:rPr>
        <w:t>intrahippocampal</w:t>
      </w:r>
      <w:proofErr w:type="spellEnd"/>
      <w:r>
        <w:rPr>
          <w:rFonts w:ascii="Arial" w:hAnsi="Arial" w:cs="Arial"/>
          <w:bCs/>
          <w:i/>
          <w:color w:val="000000"/>
          <w:sz w:val="22"/>
          <w:szCs w:val="22"/>
        </w:rPr>
        <w:t xml:space="preserve"> markers of memory encoding during real world spatial navigation which differ from virtual navigation.</w:t>
      </w:r>
      <w:r>
        <w:rPr>
          <w:rFonts w:ascii="Arial" w:hAnsi="Arial" w:cs="Arial"/>
          <w:bCs/>
          <w:color w:val="000000"/>
          <w:sz w:val="22"/>
          <w:szCs w:val="22"/>
        </w:rPr>
        <w:t xml:space="preserve"> </w:t>
      </w:r>
    </w:p>
    <w:p w:rsidR="00EE4122" w:rsidDel="005B2721" w:rsidRDefault="001B4A27">
      <w:pPr>
        <w:spacing w:after="120"/>
        <w:rPr>
          <w:del w:id="58" w:author="Barbara C. Jobst" w:date="2015-05-20T17:58:00Z"/>
          <w:rFonts w:ascii="Arial" w:hAnsi="Arial" w:cs="Arial"/>
          <w:bCs/>
          <w:color w:val="000000"/>
          <w:sz w:val="22"/>
          <w:szCs w:val="22"/>
        </w:rPr>
      </w:pPr>
      <w:r>
        <w:rPr>
          <w:rFonts w:ascii="Arial" w:hAnsi="Arial" w:cs="Arial"/>
          <w:color w:val="000000"/>
          <w:sz w:val="22"/>
          <w:szCs w:val="22"/>
        </w:rPr>
        <w:t xml:space="preserve">The neurophysiological temporal dynamics of memory are extensively studied during spatial navigation in animals suggesting a central </w:t>
      </w:r>
      <w:r>
        <w:rPr>
          <w:rFonts w:ascii="Arial" w:hAnsi="Arial" w:cs="Arial"/>
          <w:color w:val="000000"/>
          <w:sz w:val="22"/>
          <w:szCs w:val="22"/>
        </w:rPr>
        <w:t>role of theta</w:t>
      </w:r>
      <w:ins w:id="59" w:author="Barbara C. Jobst" w:date="2015-05-20T17:54:00Z">
        <w:r w:rsidR="00535DC8">
          <w:rPr>
            <w:rFonts w:ascii="Arial" w:hAnsi="Arial" w:cs="Arial"/>
            <w:color w:val="000000"/>
            <w:sz w:val="22"/>
            <w:szCs w:val="22"/>
          </w:rPr>
          <w:t xml:space="preserve"> </w:t>
        </w:r>
      </w:ins>
      <w:del w:id="60" w:author="Barbara C. Jobst" w:date="2015-05-20T17:55:00Z">
        <w:r w:rsidDel="00535DC8">
          <w:rPr>
            <w:rFonts w:ascii="Arial" w:hAnsi="Arial" w:cs="Arial"/>
            <w:color w:val="000000"/>
            <w:sz w:val="22"/>
            <w:szCs w:val="22"/>
          </w:rPr>
          <w:delText xml:space="preserve"> </w:delText>
        </w:r>
      </w:del>
      <w:r>
        <w:rPr>
          <w:rFonts w:ascii="Arial" w:hAnsi="Arial" w:cs="Arial"/>
          <w:color w:val="000000"/>
          <w:sz w:val="22"/>
          <w:szCs w:val="22"/>
        </w:rPr>
        <w:t xml:space="preserve">oscillations. </w:t>
      </w:r>
      <w:del w:id="61" w:author="Barbara C. Jobst" w:date="2015-05-20T17:54:00Z">
        <w:r w:rsidDel="00535DC8">
          <w:rPr>
            <w:rFonts w:ascii="Arial" w:hAnsi="Arial" w:cs="Arial"/>
            <w:color w:val="000000"/>
            <w:sz w:val="22"/>
            <w:szCs w:val="22"/>
          </w:rPr>
          <w:delText>Corresponding h</w:delText>
        </w:r>
      </w:del>
      <w:ins w:id="62" w:author="Barbara C. Jobst" w:date="2015-05-20T17:54:00Z">
        <w:r w:rsidR="00535DC8">
          <w:rPr>
            <w:rFonts w:ascii="Arial" w:hAnsi="Arial" w:cs="Arial"/>
            <w:color w:val="000000"/>
            <w:sz w:val="22"/>
            <w:szCs w:val="22"/>
          </w:rPr>
          <w:t>H</w:t>
        </w:r>
      </w:ins>
      <w:r>
        <w:rPr>
          <w:rFonts w:ascii="Arial" w:hAnsi="Arial" w:cs="Arial"/>
          <w:color w:val="000000"/>
          <w:sz w:val="22"/>
          <w:szCs w:val="22"/>
        </w:rPr>
        <w:t>uman studies utilize virtual navigation after implantation of intracranial electrodes for epilepsy surgery. Studies are confounded by numerous factors of the acute, perioperative setting</w:t>
      </w:r>
      <w:ins w:id="63" w:author="Barbara C. Jobst" w:date="2015-05-20T17:55:00Z">
        <w:r w:rsidR="00535DC8">
          <w:rPr>
            <w:rFonts w:ascii="Arial" w:hAnsi="Arial" w:cs="Arial"/>
            <w:color w:val="000000"/>
            <w:sz w:val="22"/>
            <w:szCs w:val="22"/>
          </w:rPr>
          <w:t xml:space="preserve"> and are less consistent regarding oscillatory power</w:t>
        </w:r>
      </w:ins>
      <w:r>
        <w:rPr>
          <w:rFonts w:ascii="Arial" w:hAnsi="Arial" w:cs="Arial"/>
          <w:color w:val="000000"/>
          <w:sz w:val="22"/>
          <w:szCs w:val="22"/>
        </w:rPr>
        <w:t xml:space="preserve">. </w:t>
      </w:r>
      <w:del w:id="64" w:author="Barbara C. Jobst" w:date="2015-05-20T17:55:00Z">
        <w:r w:rsidDel="005B2721">
          <w:rPr>
            <w:rFonts w:ascii="Arial" w:hAnsi="Arial" w:cs="Arial"/>
            <w:color w:val="000000"/>
            <w:sz w:val="22"/>
            <w:szCs w:val="22"/>
          </w:rPr>
          <w:delText>In humans theta oscillati</w:delText>
        </w:r>
        <w:r w:rsidDel="005B2721">
          <w:rPr>
            <w:rFonts w:ascii="Arial" w:hAnsi="Arial" w:cs="Arial"/>
            <w:color w:val="000000"/>
            <w:sz w:val="22"/>
            <w:szCs w:val="22"/>
          </w:rPr>
          <w:delText xml:space="preserve">ons are not as consistently identified. </w:delText>
        </w:r>
      </w:del>
      <w:r>
        <w:rPr>
          <w:rFonts w:ascii="Arial" w:hAnsi="Arial" w:cs="Arial"/>
          <w:color w:val="000000"/>
          <w:sz w:val="22"/>
          <w:szCs w:val="22"/>
        </w:rPr>
        <w:t xml:space="preserve">We will assess oscillations during real-world navigation as compared to virtual navigation and expect to find robust oscillatory patterns during </w:t>
      </w:r>
      <w:del w:id="65" w:author="Barbara C. Jobst" w:date="2015-05-20T17:56:00Z">
        <w:r w:rsidDel="005B2721">
          <w:rPr>
            <w:rFonts w:ascii="Arial" w:hAnsi="Arial" w:cs="Arial"/>
            <w:color w:val="000000"/>
            <w:sz w:val="22"/>
            <w:szCs w:val="22"/>
          </w:rPr>
          <w:delText xml:space="preserve">navigation </w:delText>
        </w:r>
        <w:commentRangeStart w:id="66"/>
        <w:commentRangeEnd w:id="66"/>
        <w:r w:rsidDel="005B2721">
          <w:rPr>
            <w:rFonts w:ascii="Arial" w:hAnsi="Arial" w:cs="Arial"/>
            <w:bCs/>
            <w:color w:val="000000"/>
            <w:sz w:val="22"/>
            <w:szCs w:val="22"/>
          </w:rPr>
          <w:commentReference w:id="66"/>
        </w:r>
        <w:r w:rsidDel="005B2721">
          <w:rPr>
            <w:rFonts w:ascii="Arial" w:hAnsi="Arial" w:cs="Arial"/>
            <w:bCs/>
            <w:color w:val="000000"/>
            <w:sz w:val="22"/>
            <w:szCs w:val="22"/>
          </w:rPr>
          <w:delText xml:space="preserve"> </w:delText>
        </w:r>
      </w:del>
      <w:ins w:id="67" w:author="Barbara C. Jobst" w:date="2015-05-20T17:56:00Z">
        <w:r w:rsidR="005B2721">
          <w:rPr>
            <w:rFonts w:ascii="Arial" w:hAnsi="Arial" w:cs="Arial"/>
            <w:color w:val="000000"/>
            <w:sz w:val="22"/>
            <w:szCs w:val="22"/>
          </w:rPr>
          <w:t>navigation</w:t>
        </w:r>
      </w:ins>
      <w:ins w:id="68" w:author="Barbara C. Jobst" w:date="2015-05-20T17:57:00Z">
        <w:r w:rsidR="005B2721">
          <w:rPr>
            <w:rFonts w:ascii="Arial" w:hAnsi="Arial" w:cs="Arial"/>
            <w:color w:val="000000"/>
            <w:sz w:val="22"/>
            <w:szCs w:val="22"/>
          </w:rPr>
          <w:t xml:space="preserve"> </w:t>
        </w:r>
      </w:ins>
      <w:ins w:id="69" w:author="Barbara C. Jobst" w:date="2015-05-20T18:06:00Z">
        <w:r w:rsidR="00786CCE">
          <w:rPr>
            <w:rFonts w:ascii="Arial" w:hAnsi="Arial" w:cs="Arial"/>
            <w:color w:val="000000"/>
            <w:sz w:val="22"/>
            <w:szCs w:val="22"/>
          </w:rPr>
          <w:t xml:space="preserve">that </w:t>
        </w:r>
      </w:ins>
      <w:ins w:id="70" w:author="Barbara C. Jobst" w:date="2015-05-20T17:58:00Z">
        <w:r w:rsidR="005B2721">
          <w:rPr>
            <w:rFonts w:ascii="Arial" w:hAnsi="Arial" w:cs="Arial"/>
            <w:color w:val="000000"/>
            <w:sz w:val="22"/>
            <w:szCs w:val="22"/>
          </w:rPr>
          <w:t>are correlated to</w:t>
        </w:r>
      </w:ins>
      <w:ins w:id="71" w:author="Barbara C. Jobst" w:date="2015-05-20T17:57:00Z">
        <w:r w:rsidR="005B2721">
          <w:rPr>
            <w:rFonts w:ascii="Arial" w:hAnsi="Arial" w:cs="Arial"/>
            <w:color w:val="000000"/>
            <w:sz w:val="22"/>
            <w:szCs w:val="22"/>
          </w:rPr>
          <w:t xml:space="preserve"> correct memory encoding.</w:t>
        </w:r>
      </w:ins>
      <w:ins w:id="72" w:author="Barbara C. Jobst" w:date="2015-05-20T17:56:00Z">
        <w:r w:rsidR="005B2721">
          <w:rPr>
            <w:rFonts w:ascii="Arial" w:hAnsi="Arial" w:cs="Arial"/>
            <w:bCs/>
            <w:color w:val="000000"/>
            <w:sz w:val="22"/>
            <w:szCs w:val="22"/>
          </w:rPr>
          <w:t xml:space="preserve"> </w:t>
        </w:r>
      </w:ins>
      <w:del w:id="73" w:author="Barbara C. Jobst" w:date="2015-05-20T17:56:00Z">
        <w:r w:rsidDel="005B2721">
          <w:rPr>
            <w:rFonts w:ascii="Arial" w:hAnsi="Arial" w:cs="Arial"/>
            <w:bCs/>
            <w:color w:val="000000"/>
            <w:sz w:val="22"/>
            <w:szCs w:val="22"/>
          </w:rPr>
          <w:delText xml:space="preserve">memory during virtual navigation has been variable. In virtual navigation experiments directly after implantation of intracranial electrodes we have found variable presence of theta activity during spatial memory processing.  </w:delText>
        </w:r>
      </w:del>
      <w:del w:id="74" w:author="Barbara C. Jobst" w:date="2015-05-20T17:58:00Z">
        <w:r w:rsidDel="005B2721">
          <w:rPr>
            <w:rFonts w:ascii="Arial" w:hAnsi="Arial" w:cs="Arial"/>
            <w:bCs/>
            <w:color w:val="000000"/>
            <w:sz w:val="22"/>
            <w:szCs w:val="22"/>
          </w:rPr>
          <w:delText xml:space="preserve">We will </w:delText>
        </w:r>
      </w:del>
      <w:del w:id="75" w:author="Barbara C. Jobst" w:date="2015-05-20T17:57:00Z">
        <w:r w:rsidDel="005B2721">
          <w:rPr>
            <w:rFonts w:ascii="Arial" w:hAnsi="Arial" w:cs="Arial"/>
            <w:bCs/>
            <w:color w:val="000000"/>
            <w:sz w:val="22"/>
            <w:szCs w:val="22"/>
          </w:rPr>
          <w:delText>identify human hippoc</w:delText>
        </w:r>
        <w:r w:rsidDel="005B2721">
          <w:rPr>
            <w:rFonts w:ascii="Arial" w:hAnsi="Arial" w:cs="Arial"/>
            <w:bCs/>
            <w:color w:val="000000"/>
            <w:sz w:val="22"/>
            <w:szCs w:val="22"/>
          </w:rPr>
          <w:delText>ampal oscillations that predict correct memory encoding during real-life spatial navigation and during free recall</w:delText>
        </w:r>
      </w:del>
      <w:del w:id="76" w:author="Barbara C. Jobst" w:date="2015-05-20T17:58:00Z">
        <w:r w:rsidDel="005B2721">
          <w:rPr>
            <w:rFonts w:ascii="Arial" w:hAnsi="Arial" w:cs="Arial"/>
            <w:bCs/>
            <w:color w:val="000000"/>
            <w:sz w:val="22"/>
            <w:szCs w:val="22"/>
          </w:rPr>
          <w:delText xml:space="preserve"> </w:delText>
        </w:r>
        <w:r w:rsidDel="005B2721">
          <w:rPr>
            <w:rFonts w:ascii="Arial" w:hAnsi="Arial" w:cs="Arial"/>
            <w:bCs/>
            <w:color w:val="000000"/>
            <w:sz w:val="22"/>
            <w:szCs w:val="22"/>
          </w:rPr>
          <w:delText>of</w:delText>
        </w:r>
        <w:r w:rsidDel="005B2721">
          <w:rPr>
            <w:rFonts w:ascii="Arial" w:hAnsi="Arial" w:cs="Arial"/>
            <w:bCs/>
            <w:color w:val="000000"/>
            <w:sz w:val="22"/>
            <w:szCs w:val="22"/>
          </w:rPr>
          <w:delText xml:space="preserve"> </w:delText>
        </w:r>
        <w:r w:rsidDel="005B2721">
          <w:rPr>
            <w:rFonts w:ascii="Arial" w:hAnsi="Arial" w:cs="Arial"/>
            <w:bCs/>
            <w:color w:val="000000"/>
            <w:sz w:val="22"/>
            <w:szCs w:val="22"/>
          </w:rPr>
          <w:commentReference w:id="77"/>
        </w:r>
        <w:r w:rsidDel="005B2721">
          <w:rPr>
            <w:rFonts w:ascii="Arial" w:hAnsi="Arial" w:cs="Arial"/>
            <w:bCs/>
            <w:color w:val="000000"/>
            <w:sz w:val="22"/>
            <w:szCs w:val="22"/>
          </w:rPr>
          <w:delText>including complex measures of coherence between the anterior and posterior hippocampus.</w:delText>
        </w:r>
        <w:r w:rsidDel="005B2721">
          <w:rPr>
            <w:rFonts w:ascii="Arial" w:hAnsi="Arial" w:cs="Arial"/>
            <w:bCs/>
            <w:color w:val="000000"/>
            <w:sz w:val="22"/>
            <w:szCs w:val="22"/>
          </w:rPr>
          <w:commentReference w:id="78"/>
        </w:r>
      </w:del>
    </w:p>
    <w:p w:rsidR="005B2721" w:rsidRDefault="005B2721">
      <w:pPr>
        <w:spacing w:after="120"/>
        <w:rPr>
          <w:ins w:id="79" w:author="Barbara C. Jobst" w:date="2015-05-20T17:58:00Z"/>
          <w:rFonts w:ascii="Arial" w:hAnsi="Arial" w:cs="Arial"/>
          <w:bCs/>
          <w:i/>
          <w:color w:val="000000"/>
          <w:sz w:val="22"/>
          <w:szCs w:val="22"/>
        </w:rPr>
      </w:pPr>
    </w:p>
    <w:p w:rsidR="00535DC8" w:rsidRDefault="001B4A27">
      <w:pPr>
        <w:spacing w:after="120"/>
        <w:rPr>
          <w:ins w:id="80" w:author="Barbara C. Jobst" w:date="2015-05-20T17:45:00Z"/>
          <w:rFonts w:ascii="Arial" w:hAnsi="Arial" w:cs="Arial"/>
          <w:bCs/>
          <w:i/>
          <w:color w:val="000000"/>
          <w:sz w:val="22"/>
          <w:szCs w:val="22"/>
        </w:rPr>
      </w:pPr>
      <w:r>
        <w:rPr>
          <w:rFonts w:ascii="Arial" w:hAnsi="Arial" w:cs="Arial"/>
          <w:bCs/>
          <w:i/>
          <w:color w:val="000000"/>
          <w:sz w:val="22"/>
          <w:szCs w:val="22"/>
        </w:rPr>
        <w:t xml:space="preserve">Specific Aim 2: Determine </w:t>
      </w:r>
      <w:del w:id="81" w:author="Barbara C. Jobst" w:date="2015-05-20T17:44:00Z">
        <w:r w:rsidDel="00F43451">
          <w:rPr>
            <w:rFonts w:ascii="Arial" w:hAnsi="Arial" w:cs="Arial"/>
            <w:bCs/>
            <w:i/>
            <w:color w:val="000000"/>
            <w:sz w:val="22"/>
            <w:szCs w:val="22"/>
          </w:rPr>
          <w:delText xml:space="preserve">the </w:delText>
        </w:r>
      </w:del>
      <w:ins w:id="82" w:author="Barbara C. Jobst" w:date="2015-05-20T17:44:00Z">
        <w:r w:rsidR="00F43451">
          <w:rPr>
            <w:rFonts w:ascii="Arial" w:hAnsi="Arial" w:cs="Arial"/>
            <w:bCs/>
            <w:i/>
            <w:color w:val="000000"/>
            <w:sz w:val="22"/>
            <w:szCs w:val="22"/>
          </w:rPr>
          <w:t>hippocampal</w:t>
        </w:r>
        <w:r w:rsidR="00F43451">
          <w:rPr>
            <w:rFonts w:ascii="Arial" w:hAnsi="Arial" w:cs="Arial"/>
            <w:bCs/>
            <w:i/>
            <w:color w:val="000000"/>
            <w:sz w:val="22"/>
            <w:szCs w:val="22"/>
          </w:rPr>
          <w:t xml:space="preserve"> </w:t>
        </w:r>
      </w:ins>
      <w:r>
        <w:rPr>
          <w:rFonts w:ascii="Arial" w:hAnsi="Arial" w:cs="Arial"/>
          <w:bCs/>
          <w:i/>
          <w:color w:val="000000"/>
          <w:sz w:val="22"/>
          <w:szCs w:val="22"/>
        </w:rPr>
        <w:t>oscillatory ma</w:t>
      </w:r>
      <w:r>
        <w:rPr>
          <w:rFonts w:ascii="Arial" w:hAnsi="Arial" w:cs="Arial"/>
          <w:bCs/>
          <w:i/>
          <w:color w:val="000000"/>
          <w:sz w:val="22"/>
          <w:szCs w:val="22"/>
        </w:rPr>
        <w:t xml:space="preserve">rkers of short and long-term memory </w:t>
      </w:r>
      <w:ins w:id="83" w:author="Barbara C. Jobst" w:date="2015-05-20T17:43:00Z">
        <w:r w:rsidR="00F43451">
          <w:rPr>
            <w:rFonts w:ascii="Arial" w:hAnsi="Arial" w:cs="Arial"/>
            <w:bCs/>
            <w:i/>
            <w:color w:val="000000"/>
            <w:sz w:val="22"/>
            <w:szCs w:val="22"/>
          </w:rPr>
          <w:t>including the oscillatory signature of accelerated forgetting</w:t>
        </w:r>
      </w:ins>
      <w:ins w:id="84" w:author="Barbara C. Jobst" w:date="2015-05-20T17:45:00Z">
        <w:r w:rsidR="00535DC8">
          <w:rPr>
            <w:rFonts w:ascii="Arial" w:hAnsi="Arial" w:cs="Arial"/>
            <w:bCs/>
            <w:i/>
            <w:color w:val="000000"/>
            <w:sz w:val="22"/>
            <w:szCs w:val="22"/>
          </w:rPr>
          <w:t xml:space="preserve"> over a time period of 30 days.</w:t>
        </w:r>
      </w:ins>
    </w:p>
    <w:p w:rsidR="00EE4122" w:rsidDel="00535DC8" w:rsidRDefault="001B4A27">
      <w:pPr>
        <w:spacing w:after="120"/>
        <w:rPr>
          <w:del w:id="85" w:author="Barbara C. Jobst" w:date="2015-05-20T17:45:00Z"/>
          <w:rFonts w:ascii="Arial" w:hAnsi="Arial" w:cs="Arial"/>
          <w:bCs/>
          <w:i/>
          <w:color w:val="000000"/>
          <w:sz w:val="22"/>
          <w:szCs w:val="22"/>
        </w:rPr>
      </w:pPr>
      <w:del w:id="86" w:author="Unknown Author" w:date="2015-05-18T14:48:00Z">
        <w:r>
          <w:rPr>
            <w:rFonts w:ascii="Arial" w:hAnsi="Arial" w:cs="Arial"/>
            <w:bCs/>
            <w:i/>
            <w:color w:val="000000"/>
            <w:sz w:val="22"/>
            <w:szCs w:val="22"/>
          </w:rPr>
          <w:delText>consolidation ry</w:delText>
        </w:r>
        <w:r>
          <w:rPr>
            <w:rFonts w:ascii="Arial" w:hAnsi="Arial" w:cs="Arial"/>
            <w:bCs/>
            <w:i/>
            <w:color w:val="000000"/>
            <w:sz w:val="22"/>
            <w:szCs w:val="22"/>
          </w:rPr>
          <w:delText xml:space="preserve"> </w:delText>
        </w:r>
      </w:del>
      <w:del w:id="87" w:author="Barbara C. Jobst" w:date="2015-05-20T17:45:00Z">
        <w:r w:rsidDel="00535DC8">
          <w:rPr>
            <w:rFonts w:ascii="Arial" w:hAnsi="Arial" w:cs="Arial"/>
            <w:bCs/>
            <w:i/>
            <w:color w:val="000000"/>
            <w:sz w:val="22"/>
            <w:szCs w:val="22"/>
          </w:rPr>
          <w:delText>consolidation in patients with epilepsy during free recall over prolonged periods of time.</w:delText>
        </w:r>
      </w:del>
    </w:p>
    <w:p w:rsidR="00EE4122" w:rsidRDefault="001B4A27">
      <w:pPr>
        <w:spacing w:after="120"/>
        <w:rPr>
          <w:rFonts w:ascii="Arial" w:hAnsi="Arial" w:cs="Arial"/>
          <w:bCs/>
          <w:i/>
          <w:color w:val="000000"/>
          <w:sz w:val="22"/>
          <w:szCs w:val="22"/>
        </w:rPr>
      </w:pPr>
      <w:r>
        <w:rPr>
          <w:rFonts w:ascii="Arial" w:hAnsi="Arial" w:cs="Arial"/>
          <w:bCs/>
          <w:i/>
          <w:color w:val="000000"/>
          <w:sz w:val="22"/>
          <w:szCs w:val="22"/>
        </w:rPr>
        <w:t>Hypothesis: Items recalled short and long-term have a distinct oscillatory signature during encoding as compared</w:t>
      </w:r>
      <w:r>
        <w:rPr>
          <w:rFonts w:ascii="Arial" w:hAnsi="Arial" w:cs="Arial"/>
          <w:bCs/>
          <w:i/>
          <w:color w:val="000000"/>
          <w:sz w:val="22"/>
          <w:szCs w:val="22"/>
        </w:rPr>
        <w:t xml:space="preserve"> to items not recalled.</w:t>
      </w:r>
    </w:p>
    <w:p w:rsidR="00EE4122" w:rsidRDefault="001B4A27">
      <w:pPr>
        <w:spacing w:after="120"/>
        <w:rPr>
          <w:rFonts w:ascii="Arial" w:hAnsi="Arial" w:cs="Arial"/>
          <w:bCs/>
          <w:color w:val="000000"/>
          <w:sz w:val="22"/>
          <w:szCs w:val="22"/>
        </w:rPr>
      </w:pPr>
      <w:r>
        <w:rPr>
          <w:rFonts w:ascii="Arial" w:hAnsi="Arial" w:cs="Arial"/>
          <w:bCs/>
          <w:color w:val="000000"/>
          <w:sz w:val="22"/>
          <w:szCs w:val="22"/>
        </w:rPr>
        <w:t>A realistic real world free recall task utilizing a stimulus rich movie and a well validated</w:t>
      </w:r>
      <w:ins w:id="88" w:author="Unknown Author" w:date="2015-05-18T14:48:00Z">
        <w:r>
          <w:rPr>
            <w:rFonts w:ascii="Arial" w:hAnsi="Arial" w:cs="Arial"/>
            <w:bCs/>
            <w:color w:val="000000"/>
            <w:sz w:val="22"/>
            <w:szCs w:val="22"/>
          </w:rPr>
          <w:t xml:space="preserve"> </w:t>
        </w:r>
        <w:del w:id="89" w:author="Barbara C. Jobst" w:date="2015-05-20T17:46:00Z">
          <w:r w:rsidDel="00535DC8">
            <w:rPr>
              <w:rFonts w:ascii="Arial" w:hAnsi="Arial" w:cs="Arial"/>
              <w:bCs/>
              <w:color w:val="000000"/>
              <w:sz w:val="22"/>
              <w:szCs w:val="22"/>
            </w:rPr>
            <w:delText>and controlle</w:delText>
          </w:r>
        </w:del>
      </w:ins>
      <w:ins w:id="90" w:author="Unknown Author" w:date="2015-05-18T14:49:00Z">
        <w:del w:id="91" w:author="Barbara C. Jobst" w:date="2015-05-20T17:46:00Z">
          <w:r w:rsidDel="00535DC8">
            <w:rPr>
              <w:rFonts w:ascii="Arial" w:hAnsi="Arial" w:cs="Arial"/>
              <w:bCs/>
              <w:color w:val="000000"/>
              <w:sz w:val="22"/>
              <w:szCs w:val="22"/>
            </w:rPr>
            <w:delText>d</w:delText>
          </w:r>
        </w:del>
      </w:ins>
      <w:del w:id="92" w:author="Barbara C. Jobst" w:date="2015-05-20T17:46:00Z">
        <w:r w:rsidDel="00535DC8">
          <w:rPr>
            <w:rFonts w:ascii="Arial" w:hAnsi="Arial" w:cs="Arial"/>
            <w:bCs/>
            <w:color w:val="000000"/>
            <w:sz w:val="22"/>
            <w:szCs w:val="22"/>
          </w:rPr>
          <w:delText xml:space="preserve"> </w:delText>
        </w:r>
      </w:del>
      <w:r>
        <w:rPr>
          <w:rFonts w:ascii="Arial" w:hAnsi="Arial" w:cs="Arial"/>
          <w:bCs/>
          <w:color w:val="000000"/>
          <w:sz w:val="22"/>
          <w:szCs w:val="22"/>
        </w:rPr>
        <w:t xml:space="preserve">free recall task will be </w:t>
      </w:r>
      <w:del w:id="93" w:author="Unknown Author" w:date="2015-05-18T14:49:00Z">
        <w:r>
          <w:rPr>
            <w:rFonts w:ascii="Arial" w:hAnsi="Arial" w:cs="Arial"/>
            <w:bCs/>
            <w:color w:val="000000"/>
            <w:sz w:val="22"/>
            <w:szCs w:val="22"/>
          </w:rPr>
          <w:delText>validated</w:delText>
        </w:r>
      </w:del>
      <w:ins w:id="94" w:author="Unknown Author" w:date="2015-05-18T14:49:00Z">
        <w:r>
          <w:rPr>
            <w:rFonts w:ascii="Arial" w:hAnsi="Arial" w:cs="Arial"/>
            <w:bCs/>
            <w:color w:val="000000"/>
            <w:sz w:val="22"/>
            <w:szCs w:val="22"/>
          </w:rPr>
          <w:t>used</w:t>
        </w:r>
      </w:ins>
      <w:r>
        <w:rPr>
          <w:rFonts w:ascii="Arial" w:hAnsi="Arial" w:cs="Arial"/>
          <w:bCs/>
          <w:color w:val="000000"/>
          <w:sz w:val="22"/>
          <w:szCs w:val="22"/>
        </w:rPr>
        <w:t xml:space="preserve"> to assess accelerated forgetting in </w:t>
      </w:r>
      <w:del w:id="95" w:author="Barbara C. Jobst" w:date="2015-05-20T17:59:00Z">
        <w:r w:rsidDel="005B2721">
          <w:rPr>
            <w:rFonts w:ascii="Arial" w:hAnsi="Arial" w:cs="Arial"/>
            <w:bCs/>
            <w:color w:val="000000"/>
            <w:sz w:val="22"/>
            <w:szCs w:val="22"/>
          </w:rPr>
          <w:delText>TLE</w:delText>
        </w:r>
      </w:del>
      <w:ins w:id="96" w:author="Barbara C. Jobst" w:date="2015-05-20T17:59:00Z">
        <w:r w:rsidR="005B2721">
          <w:rPr>
            <w:rFonts w:ascii="Arial" w:hAnsi="Arial" w:cs="Arial"/>
            <w:bCs/>
            <w:color w:val="000000"/>
            <w:sz w:val="22"/>
            <w:szCs w:val="22"/>
          </w:rPr>
          <w:t>temporal lobe epilepsy</w:t>
        </w:r>
      </w:ins>
      <w:r>
        <w:rPr>
          <w:rFonts w:ascii="Arial" w:hAnsi="Arial" w:cs="Arial"/>
          <w:bCs/>
          <w:color w:val="000000"/>
          <w:sz w:val="22"/>
          <w:szCs w:val="22"/>
        </w:rPr>
        <w:t xml:space="preserve">. We will measure </w:t>
      </w:r>
      <w:del w:id="97" w:author="Barbara C. Jobst" w:date="2015-05-20T17:47:00Z">
        <w:r w:rsidDel="00535DC8">
          <w:rPr>
            <w:rFonts w:ascii="Arial" w:hAnsi="Arial" w:cs="Arial"/>
            <w:bCs/>
            <w:color w:val="000000"/>
            <w:sz w:val="22"/>
            <w:szCs w:val="22"/>
          </w:rPr>
          <w:delText>oscillatory power</w:delText>
        </w:r>
      </w:del>
      <w:ins w:id="98" w:author="Barbara C. Jobst" w:date="2015-05-20T17:47:00Z">
        <w:r w:rsidR="00535DC8">
          <w:rPr>
            <w:rFonts w:ascii="Arial" w:hAnsi="Arial" w:cs="Arial"/>
            <w:bCs/>
            <w:color w:val="000000"/>
            <w:sz w:val="22"/>
            <w:szCs w:val="22"/>
          </w:rPr>
          <w:t xml:space="preserve">dynamics and </w:t>
        </w:r>
      </w:ins>
      <w:ins w:id="99" w:author="Barbara C. Jobst" w:date="2015-05-20T17:59:00Z">
        <w:r w:rsidR="005B2721">
          <w:rPr>
            <w:rFonts w:ascii="Arial" w:hAnsi="Arial" w:cs="Arial"/>
            <w:bCs/>
            <w:color w:val="000000"/>
            <w:sz w:val="22"/>
            <w:szCs w:val="22"/>
          </w:rPr>
          <w:t xml:space="preserve">memory </w:t>
        </w:r>
      </w:ins>
      <w:ins w:id="100" w:author="Barbara C. Jobst" w:date="2015-05-20T17:47:00Z">
        <w:r w:rsidR="00535DC8">
          <w:rPr>
            <w:rFonts w:ascii="Arial" w:hAnsi="Arial" w:cs="Arial"/>
            <w:bCs/>
            <w:color w:val="000000"/>
            <w:sz w:val="22"/>
            <w:szCs w:val="22"/>
          </w:rPr>
          <w:t>behavior immediately, after 1 hour, 1, 7 and 30 days</w:t>
        </w:r>
      </w:ins>
      <w:del w:id="101" w:author="Barbara C. Jobst" w:date="2015-05-20T17:48:00Z">
        <w:r w:rsidDel="00535DC8">
          <w:rPr>
            <w:rFonts w:ascii="Arial" w:hAnsi="Arial" w:cs="Arial"/>
            <w:bCs/>
            <w:color w:val="000000"/>
            <w:sz w:val="22"/>
            <w:szCs w:val="22"/>
          </w:rPr>
          <w:delText xml:space="preserve"> during free recall intermittently over 60 days</w:delText>
        </w:r>
      </w:del>
      <w:r>
        <w:rPr>
          <w:rFonts w:ascii="Arial" w:hAnsi="Arial" w:cs="Arial"/>
          <w:bCs/>
          <w:color w:val="000000"/>
          <w:sz w:val="22"/>
          <w:szCs w:val="22"/>
        </w:rPr>
        <w:t>. Oscillatory power during encoding of items recalled long-term will be compared to items not recalled</w:t>
      </w:r>
      <w:ins w:id="102" w:author="Barbara C. Jobst" w:date="2015-05-20T18:00:00Z">
        <w:r w:rsidR="005B2721">
          <w:rPr>
            <w:rFonts w:ascii="Arial" w:hAnsi="Arial" w:cs="Arial"/>
            <w:bCs/>
            <w:color w:val="000000"/>
            <w:sz w:val="22"/>
            <w:szCs w:val="22"/>
          </w:rPr>
          <w:t xml:space="preserve"> within subjects.</w:t>
        </w:r>
      </w:ins>
      <w:ins w:id="103" w:author="Barbara C. Jobst" w:date="2015-05-20T17:59:00Z">
        <w:r w:rsidR="005B2721">
          <w:rPr>
            <w:rFonts w:ascii="Arial" w:hAnsi="Arial" w:cs="Arial"/>
            <w:bCs/>
            <w:color w:val="000000"/>
            <w:sz w:val="22"/>
            <w:szCs w:val="22"/>
          </w:rPr>
          <w:t xml:space="preserve"> </w:t>
        </w:r>
      </w:ins>
      <w:ins w:id="104" w:author="Barbara C. Jobst" w:date="2015-05-20T18:00:00Z">
        <w:r w:rsidR="005B2721">
          <w:rPr>
            <w:rFonts w:ascii="Arial" w:hAnsi="Arial" w:cs="Arial"/>
            <w:bCs/>
            <w:color w:val="000000"/>
            <w:sz w:val="22"/>
            <w:szCs w:val="22"/>
          </w:rPr>
          <w:t>G</w:t>
        </w:r>
      </w:ins>
      <w:ins w:id="105" w:author="Barbara C. Jobst" w:date="2015-05-20T17:59:00Z">
        <w:r w:rsidR="005B2721">
          <w:rPr>
            <w:rFonts w:ascii="Arial" w:hAnsi="Arial" w:cs="Arial"/>
            <w:bCs/>
            <w:color w:val="000000"/>
            <w:sz w:val="22"/>
            <w:szCs w:val="22"/>
          </w:rPr>
          <w:t>roup differences of patients with and without accelerate</w:t>
        </w:r>
      </w:ins>
      <w:ins w:id="106" w:author="Barbara C. Jobst" w:date="2015-05-20T18:00:00Z">
        <w:r w:rsidR="005B2721">
          <w:rPr>
            <w:rFonts w:ascii="Arial" w:hAnsi="Arial" w:cs="Arial"/>
            <w:bCs/>
            <w:color w:val="000000"/>
            <w:sz w:val="22"/>
            <w:szCs w:val="22"/>
          </w:rPr>
          <w:t>d</w:t>
        </w:r>
      </w:ins>
      <w:ins w:id="107" w:author="Barbara C. Jobst" w:date="2015-05-20T17:59:00Z">
        <w:r w:rsidR="005B2721">
          <w:rPr>
            <w:rFonts w:ascii="Arial" w:hAnsi="Arial" w:cs="Arial"/>
            <w:bCs/>
            <w:color w:val="000000"/>
            <w:sz w:val="22"/>
            <w:szCs w:val="22"/>
          </w:rPr>
          <w:t xml:space="preserve"> forgetting will be measured</w:t>
        </w:r>
      </w:ins>
      <w:r>
        <w:rPr>
          <w:rFonts w:ascii="Arial" w:hAnsi="Arial" w:cs="Arial"/>
          <w:bCs/>
          <w:color w:val="000000"/>
          <w:sz w:val="22"/>
          <w:szCs w:val="22"/>
        </w:rPr>
        <w:t xml:space="preserve">. </w:t>
      </w:r>
    </w:p>
    <w:p w:rsidR="00EE4122" w:rsidRDefault="001B4A27">
      <w:pPr>
        <w:spacing w:after="120"/>
        <w:rPr>
          <w:rFonts w:ascii="Arial" w:hAnsi="Arial" w:cs="Arial"/>
          <w:bCs/>
          <w:i/>
          <w:color w:val="000000"/>
          <w:sz w:val="22"/>
          <w:szCs w:val="22"/>
        </w:rPr>
      </w:pPr>
      <w:r>
        <w:rPr>
          <w:rFonts w:ascii="Arial" w:hAnsi="Arial" w:cs="Arial"/>
          <w:i/>
          <w:color w:val="000000"/>
          <w:sz w:val="22"/>
          <w:szCs w:val="22"/>
        </w:rPr>
        <w:t>Specific Aim 3:</w:t>
      </w:r>
      <w:r>
        <w:rPr>
          <w:rFonts w:ascii="Arial" w:hAnsi="Arial" w:cs="Arial"/>
          <w:bCs/>
          <w:i/>
          <w:color w:val="000000"/>
          <w:sz w:val="22"/>
          <w:szCs w:val="22"/>
        </w:rPr>
        <w:t xml:space="preserve"> Determine the</w:t>
      </w:r>
      <w:r>
        <w:rPr>
          <w:rFonts w:ascii="Arial" w:hAnsi="Arial" w:cs="Arial"/>
          <w:bCs/>
          <w:i/>
          <w:color w:val="000000"/>
          <w:sz w:val="22"/>
          <w:szCs w:val="22"/>
        </w:rPr>
        <w:t xml:space="preserve"> effect of abnormal </w:t>
      </w:r>
      <w:proofErr w:type="spellStart"/>
      <w:r>
        <w:rPr>
          <w:rFonts w:ascii="Arial" w:hAnsi="Arial" w:cs="Arial"/>
          <w:bCs/>
          <w:i/>
          <w:color w:val="000000"/>
          <w:sz w:val="22"/>
          <w:szCs w:val="22"/>
        </w:rPr>
        <w:t>interictal</w:t>
      </w:r>
      <w:proofErr w:type="spellEnd"/>
      <w:r>
        <w:rPr>
          <w:rFonts w:ascii="Arial" w:hAnsi="Arial" w:cs="Arial"/>
          <w:bCs/>
          <w:i/>
          <w:color w:val="000000"/>
          <w:sz w:val="22"/>
          <w:szCs w:val="22"/>
        </w:rPr>
        <w:t xml:space="preserve"> epileptiform discharges (IED</w:t>
      </w:r>
      <w:ins w:id="108" w:author="Unknown Author" w:date="2015-05-18T14:50:00Z">
        <w:r>
          <w:rPr>
            <w:rFonts w:ascii="Arial" w:hAnsi="Arial" w:cs="Arial"/>
            <w:bCs/>
            <w:i/>
            <w:color w:val="000000"/>
            <w:sz w:val="22"/>
            <w:szCs w:val="22"/>
          </w:rPr>
          <w:t>s</w:t>
        </w:r>
      </w:ins>
      <w:r>
        <w:rPr>
          <w:rFonts w:ascii="Arial" w:hAnsi="Arial" w:cs="Arial"/>
          <w:bCs/>
          <w:i/>
          <w:color w:val="000000"/>
          <w:sz w:val="22"/>
          <w:szCs w:val="22"/>
        </w:rPr>
        <w:t xml:space="preserve">) on </w:t>
      </w:r>
      <w:ins w:id="109" w:author="Barbara C. Jobst" w:date="2015-05-20T17:53:00Z">
        <w:r w:rsidR="00535DC8">
          <w:rPr>
            <w:rFonts w:ascii="Arial" w:hAnsi="Arial" w:cs="Arial"/>
            <w:bCs/>
            <w:i/>
            <w:color w:val="000000"/>
            <w:sz w:val="22"/>
            <w:szCs w:val="22"/>
          </w:rPr>
          <w:t xml:space="preserve">spatial, </w:t>
        </w:r>
      </w:ins>
      <w:r>
        <w:rPr>
          <w:rFonts w:ascii="Arial" w:hAnsi="Arial" w:cs="Arial"/>
          <w:bCs/>
          <w:i/>
          <w:color w:val="000000"/>
          <w:sz w:val="22"/>
          <w:szCs w:val="22"/>
        </w:rPr>
        <w:t>short- and long-term memory and on oscillatory activity.</w:t>
      </w:r>
    </w:p>
    <w:p w:rsidR="00EE4122" w:rsidRDefault="001B4A27">
      <w:pPr>
        <w:spacing w:after="120"/>
        <w:rPr>
          <w:rFonts w:ascii="Arial" w:hAnsi="Arial" w:cs="Arial"/>
          <w:bCs/>
          <w:color w:val="000000"/>
          <w:sz w:val="22"/>
          <w:szCs w:val="22"/>
        </w:rPr>
      </w:pPr>
      <w:r>
        <w:rPr>
          <w:rFonts w:ascii="Arial" w:hAnsi="Arial" w:cs="Arial"/>
          <w:bCs/>
          <w:i/>
          <w:color w:val="000000"/>
          <w:sz w:val="22"/>
          <w:szCs w:val="22"/>
        </w:rPr>
        <w:t xml:space="preserve">Hypothesis: Hippocampal </w:t>
      </w:r>
      <w:del w:id="110" w:author="Barbara C. Jobst" w:date="2015-05-20T17:53:00Z">
        <w:r w:rsidDel="00535DC8">
          <w:rPr>
            <w:rFonts w:ascii="Arial" w:hAnsi="Arial" w:cs="Arial"/>
            <w:bCs/>
            <w:i/>
            <w:color w:val="000000"/>
            <w:sz w:val="22"/>
            <w:szCs w:val="22"/>
          </w:rPr>
          <w:delText xml:space="preserve">epileptiform activity </w:delText>
        </w:r>
      </w:del>
      <w:ins w:id="111" w:author="Barbara C. Jobst" w:date="2015-05-20T17:53:00Z">
        <w:r w:rsidR="00535DC8">
          <w:rPr>
            <w:rFonts w:ascii="Arial" w:hAnsi="Arial" w:cs="Arial"/>
            <w:bCs/>
            <w:i/>
            <w:color w:val="000000"/>
            <w:sz w:val="22"/>
            <w:szCs w:val="22"/>
          </w:rPr>
          <w:t xml:space="preserve">IED </w:t>
        </w:r>
      </w:ins>
      <w:proofErr w:type="gramStart"/>
      <w:r>
        <w:rPr>
          <w:rFonts w:ascii="Arial" w:hAnsi="Arial" w:cs="Arial"/>
          <w:bCs/>
          <w:i/>
          <w:color w:val="000000"/>
          <w:sz w:val="22"/>
          <w:szCs w:val="22"/>
        </w:rPr>
        <w:t>inhibit</w:t>
      </w:r>
      <w:proofErr w:type="gramEnd"/>
      <w:del w:id="112" w:author="Barbara C. Jobst" w:date="2015-05-20T17:53:00Z">
        <w:r w:rsidDel="00535DC8">
          <w:rPr>
            <w:rFonts w:ascii="Arial" w:hAnsi="Arial" w:cs="Arial"/>
            <w:bCs/>
            <w:i/>
            <w:color w:val="000000"/>
            <w:sz w:val="22"/>
            <w:szCs w:val="22"/>
          </w:rPr>
          <w:delText>s</w:delText>
        </w:r>
      </w:del>
      <w:r>
        <w:rPr>
          <w:rFonts w:ascii="Arial" w:hAnsi="Arial" w:cs="Arial"/>
          <w:bCs/>
          <w:i/>
          <w:color w:val="000000"/>
          <w:sz w:val="22"/>
          <w:szCs w:val="22"/>
        </w:rPr>
        <w:t xml:space="preserve"> </w:t>
      </w:r>
      <w:ins w:id="113" w:author="Barbara C. Jobst" w:date="2015-05-20T17:52:00Z">
        <w:r w:rsidR="00535DC8">
          <w:rPr>
            <w:rFonts w:ascii="Arial" w:hAnsi="Arial" w:cs="Arial"/>
            <w:bCs/>
            <w:i/>
            <w:color w:val="000000"/>
            <w:sz w:val="22"/>
            <w:szCs w:val="22"/>
          </w:rPr>
          <w:t xml:space="preserve">spatial memory, </w:t>
        </w:r>
      </w:ins>
      <w:r>
        <w:rPr>
          <w:rFonts w:ascii="Arial" w:hAnsi="Arial" w:cs="Arial"/>
          <w:bCs/>
          <w:i/>
          <w:color w:val="000000"/>
          <w:sz w:val="22"/>
          <w:szCs w:val="22"/>
        </w:rPr>
        <w:t>short term memory and promotes accelerated forgetting</w:t>
      </w:r>
      <w:r>
        <w:rPr>
          <w:rFonts w:ascii="Arial" w:hAnsi="Arial" w:cs="Arial"/>
          <w:bCs/>
          <w:color w:val="000000"/>
          <w:sz w:val="22"/>
          <w:szCs w:val="22"/>
        </w:rPr>
        <w:t xml:space="preserve">. </w:t>
      </w:r>
    </w:p>
    <w:p w:rsidR="00EE4122" w:rsidRDefault="001B4A27">
      <w:pPr>
        <w:spacing w:after="120"/>
        <w:rPr>
          <w:rFonts w:ascii="Arial" w:hAnsi="Arial" w:cs="Arial"/>
          <w:bCs/>
          <w:color w:val="000000"/>
          <w:sz w:val="22"/>
          <w:szCs w:val="22"/>
        </w:rPr>
      </w:pPr>
      <w:r>
        <w:rPr>
          <w:rFonts w:ascii="Arial" w:hAnsi="Arial" w:cs="Arial"/>
          <w:bCs/>
          <w:color w:val="000000"/>
          <w:sz w:val="22"/>
          <w:szCs w:val="22"/>
        </w:rPr>
        <w:t>We have previously show</w:t>
      </w:r>
      <w:r>
        <w:rPr>
          <w:rFonts w:ascii="Arial" w:hAnsi="Arial" w:cs="Arial"/>
          <w:bCs/>
          <w:color w:val="000000"/>
          <w:sz w:val="22"/>
          <w:szCs w:val="22"/>
        </w:rPr>
        <w:t xml:space="preserve">n that epileptiform activity in the hippocampus interferes with recall but not encoding in a working memory task in humans. We intend to study the effect of </w:t>
      </w:r>
      <w:r>
        <w:rPr>
          <w:rFonts w:ascii="Arial" w:hAnsi="Arial" w:cs="Arial"/>
          <w:bCs/>
          <w:color w:val="000000"/>
          <w:sz w:val="22"/>
          <w:szCs w:val="22"/>
        </w:rPr>
        <w:commentReference w:id="114"/>
      </w:r>
      <w:r>
        <w:rPr>
          <w:rFonts w:ascii="Arial" w:hAnsi="Arial" w:cs="Arial"/>
          <w:bCs/>
          <w:color w:val="000000"/>
          <w:sz w:val="22"/>
          <w:szCs w:val="22"/>
        </w:rPr>
        <w:t>IED</w:t>
      </w:r>
      <w:ins w:id="115" w:author="Unknown Author" w:date="2015-05-18T14:50:00Z">
        <w:r>
          <w:rPr>
            <w:rFonts w:ascii="Arial" w:hAnsi="Arial" w:cs="Arial"/>
            <w:bCs/>
            <w:color w:val="000000"/>
            <w:sz w:val="22"/>
            <w:szCs w:val="22"/>
          </w:rPr>
          <w:t>s</w:t>
        </w:r>
      </w:ins>
      <w:r>
        <w:rPr>
          <w:rFonts w:ascii="Arial" w:hAnsi="Arial" w:cs="Arial"/>
          <w:bCs/>
          <w:color w:val="000000"/>
          <w:sz w:val="22"/>
          <w:szCs w:val="22"/>
        </w:rPr>
        <w:t xml:space="preserve"> </w:t>
      </w:r>
      <w:ins w:id="116" w:author="Barbara C. Jobst" w:date="2015-05-20T18:01:00Z">
        <w:r w:rsidR="005B2721">
          <w:rPr>
            <w:rFonts w:ascii="Arial" w:hAnsi="Arial" w:cs="Arial"/>
            <w:bCs/>
            <w:color w:val="000000"/>
            <w:sz w:val="22"/>
            <w:szCs w:val="22"/>
          </w:rPr>
          <w:t>during</w:t>
        </w:r>
      </w:ins>
      <w:del w:id="117" w:author="Barbara C. Jobst" w:date="2015-05-20T18:01:00Z">
        <w:r w:rsidDel="005B2721">
          <w:rPr>
            <w:rFonts w:ascii="Arial" w:hAnsi="Arial" w:cs="Arial"/>
            <w:bCs/>
            <w:color w:val="000000"/>
            <w:sz w:val="22"/>
            <w:szCs w:val="22"/>
          </w:rPr>
          <w:delText>o</w:delText>
        </w:r>
        <w:r w:rsidDel="005B2721">
          <w:rPr>
            <w:rFonts w:ascii="Arial" w:hAnsi="Arial" w:cs="Arial"/>
            <w:bCs/>
            <w:color w:val="000000"/>
            <w:sz w:val="22"/>
            <w:szCs w:val="22"/>
          </w:rPr>
          <w:delText>n</w:delText>
        </w:r>
      </w:del>
      <w:r>
        <w:rPr>
          <w:rFonts w:ascii="Arial" w:hAnsi="Arial" w:cs="Arial"/>
          <w:bCs/>
          <w:color w:val="000000"/>
          <w:sz w:val="22"/>
          <w:szCs w:val="22"/>
        </w:rPr>
        <w:t xml:space="preserve"> spatial navigation and free</w:t>
      </w:r>
      <w:ins w:id="118" w:author="Barbara C. Jobst" w:date="2015-05-20T18:01:00Z">
        <w:r w:rsidR="005B2721">
          <w:rPr>
            <w:rFonts w:ascii="Arial" w:hAnsi="Arial" w:cs="Arial"/>
            <w:bCs/>
            <w:color w:val="000000"/>
            <w:sz w:val="22"/>
            <w:szCs w:val="22"/>
          </w:rPr>
          <w:t xml:space="preserve"> </w:t>
        </w:r>
      </w:ins>
      <w:del w:id="119" w:author="Barbara C. Jobst" w:date="2015-05-20T18:01:00Z">
        <w:r w:rsidDel="005B2721">
          <w:rPr>
            <w:rFonts w:ascii="Arial" w:hAnsi="Arial" w:cs="Arial"/>
            <w:bCs/>
            <w:color w:val="000000"/>
            <w:sz w:val="22"/>
            <w:szCs w:val="22"/>
          </w:rPr>
          <w:delText>-</w:delText>
        </w:r>
      </w:del>
      <w:ins w:id="120" w:author="Barbara C. Jobst" w:date="2015-05-20T18:01:00Z">
        <w:r w:rsidR="005B2721">
          <w:rPr>
            <w:rFonts w:ascii="Arial" w:hAnsi="Arial" w:cs="Arial"/>
            <w:bCs/>
            <w:color w:val="000000"/>
            <w:sz w:val="22"/>
            <w:szCs w:val="22"/>
          </w:rPr>
          <w:t>re</w:t>
        </w:r>
      </w:ins>
      <w:r>
        <w:rPr>
          <w:rFonts w:ascii="Arial" w:hAnsi="Arial" w:cs="Arial"/>
          <w:bCs/>
          <w:color w:val="000000"/>
          <w:sz w:val="22"/>
          <w:szCs w:val="22"/>
        </w:rPr>
        <w:t xml:space="preserve">call. We will take advantage of the intrinsic, chronic recording capabilities of the RNS-device to determine the </w:t>
      </w:r>
      <w:ins w:id="121" w:author="Unknown Author" w:date="2015-05-18T14:50:00Z">
        <w:r>
          <w:rPr>
            <w:rFonts w:ascii="Arial" w:hAnsi="Arial" w:cs="Arial"/>
            <w:bCs/>
            <w:color w:val="000000"/>
            <w:sz w:val="22"/>
            <w:szCs w:val="22"/>
          </w:rPr>
          <w:t>number of IEDs</w:t>
        </w:r>
      </w:ins>
      <w:del w:id="122" w:author="Unknown Author" w:date="2015-05-18T14:50:00Z">
        <w:r>
          <w:rPr>
            <w:rFonts w:ascii="Arial" w:hAnsi="Arial" w:cs="Arial"/>
            <w:bCs/>
            <w:color w:val="000000"/>
            <w:sz w:val="22"/>
            <w:szCs w:val="22"/>
          </w:rPr>
          <w:delText>amount the IED</w:delText>
        </w:r>
      </w:del>
      <w:r>
        <w:rPr>
          <w:rFonts w:ascii="Arial" w:hAnsi="Arial" w:cs="Arial"/>
          <w:bCs/>
          <w:color w:val="000000"/>
          <w:sz w:val="22"/>
          <w:szCs w:val="22"/>
        </w:rPr>
        <w:t xml:space="preserve"> in between memory experiments at </w:t>
      </w:r>
      <w:del w:id="123" w:author="Barbara C. Jobst" w:date="2015-05-20T17:51:00Z">
        <w:r w:rsidDel="00535DC8">
          <w:rPr>
            <w:rFonts w:ascii="Arial" w:hAnsi="Arial" w:cs="Arial"/>
            <w:bCs/>
            <w:color w:val="000000"/>
            <w:sz w:val="22"/>
            <w:szCs w:val="22"/>
          </w:rPr>
          <w:delText>30 and 60</w:delText>
        </w:r>
      </w:del>
      <w:ins w:id="124" w:author="Barbara C. Jobst" w:date="2015-05-20T17:51:00Z">
        <w:r w:rsidR="00535DC8">
          <w:rPr>
            <w:rFonts w:ascii="Arial" w:hAnsi="Arial" w:cs="Arial"/>
            <w:bCs/>
            <w:color w:val="000000"/>
            <w:sz w:val="22"/>
            <w:szCs w:val="22"/>
          </w:rPr>
          <w:t>1</w:t>
        </w:r>
        <w:proofErr w:type="gramStart"/>
        <w:r w:rsidR="00535DC8">
          <w:rPr>
            <w:rFonts w:ascii="Arial" w:hAnsi="Arial" w:cs="Arial"/>
            <w:bCs/>
            <w:color w:val="000000"/>
            <w:sz w:val="22"/>
            <w:szCs w:val="22"/>
          </w:rPr>
          <w:t>,7</w:t>
        </w:r>
        <w:proofErr w:type="gramEnd"/>
        <w:r w:rsidR="00535DC8">
          <w:rPr>
            <w:rFonts w:ascii="Arial" w:hAnsi="Arial" w:cs="Arial"/>
            <w:bCs/>
            <w:color w:val="000000"/>
            <w:sz w:val="22"/>
            <w:szCs w:val="22"/>
          </w:rPr>
          <w:t xml:space="preserve"> and 30</w:t>
        </w:r>
      </w:ins>
      <w:r>
        <w:rPr>
          <w:rFonts w:ascii="Arial" w:hAnsi="Arial" w:cs="Arial"/>
          <w:bCs/>
          <w:color w:val="000000"/>
          <w:sz w:val="22"/>
          <w:szCs w:val="22"/>
        </w:rPr>
        <w:t xml:space="preserve"> days to measure the influence of IED</w:t>
      </w:r>
      <w:ins w:id="125" w:author="Unknown Author" w:date="2015-05-18T14:50:00Z">
        <w:r>
          <w:rPr>
            <w:rFonts w:ascii="Arial" w:hAnsi="Arial" w:cs="Arial"/>
            <w:bCs/>
            <w:color w:val="000000"/>
            <w:sz w:val="22"/>
            <w:szCs w:val="22"/>
          </w:rPr>
          <w:t>s</w:t>
        </w:r>
      </w:ins>
      <w:r>
        <w:rPr>
          <w:rFonts w:ascii="Arial" w:hAnsi="Arial" w:cs="Arial"/>
          <w:bCs/>
          <w:color w:val="000000"/>
          <w:sz w:val="22"/>
          <w:szCs w:val="22"/>
        </w:rPr>
        <w:t xml:space="preserve"> o</w:t>
      </w:r>
      <w:r>
        <w:rPr>
          <w:rFonts w:ascii="Arial" w:hAnsi="Arial" w:cs="Arial"/>
          <w:bCs/>
          <w:color w:val="000000"/>
          <w:sz w:val="22"/>
          <w:szCs w:val="22"/>
        </w:rPr>
        <w:t>n accelerated forgetting.</w:t>
      </w:r>
    </w:p>
    <w:p w:rsidR="00EE4122" w:rsidRDefault="001B4A27">
      <w:pPr>
        <w:spacing w:after="120"/>
        <w:rPr>
          <w:rFonts w:ascii="Arial" w:hAnsi="Arial" w:cs="Arial"/>
          <w:bCs/>
          <w:i/>
          <w:color w:val="000000"/>
          <w:sz w:val="22"/>
          <w:szCs w:val="22"/>
        </w:rPr>
      </w:pPr>
      <w:r>
        <w:rPr>
          <w:rFonts w:ascii="Arial" w:hAnsi="Arial" w:cs="Arial"/>
          <w:bCs/>
          <w:i/>
          <w:color w:val="000000"/>
          <w:sz w:val="22"/>
          <w:szCs w:val="22"/>
        </w:rPr>
        <w:t>Specific Aim 4: Determine the effect of brain stimulation on memory function and oscillatory activity during scheduled stimulation of encoding and recall and responsive brain stimulation triggered by abnormal epileptiform activity</w:t>
      </w:r>
      <w:r>
        <w:rPr>
          <w:rFonts w:ascii="Arial" w:hAnsi="Arial" w:cs="Arial"/>
          <w:bCs/>
          <w:i/>
          <w:color w:val="000000"/>
          <w:sz w:val="22"/>
          <w:szCs w:val="22"/>
        </w:rPr>
        <w:t xml:space="preserve"> during memory processing. </w:t>
      </w:r>
    </w:p>
    <w:p w:rsidR="00EE4122" w:rsidRDefault="001B4A27">
      <w:pPr>
        <w:spacing w:after="120"/>
        <w:rPr>
          <w:rFonts w:ascii="Arial" w:hAnsi="Arial" w:cs="Arial"/>
          <w:bCs/>
          <w:i/>
          <w:color w:val="000000"/>
          <w:sz w:val="22"/>
          <w:szCs w:val="22"/>
        </w:rPr>
      </w:pPr>
      <w:r>
        <w:rPr>
          <w:rFonts w:ascii="Arial" w:hAnsi="Arial" w:cs="Arial"/>
          <w:bCs/>
          <w:i/>
          <w:color w:val="000000"/>
          <w:sz w:val="22"/>
          <w:szCs w:val="22"/>
        </w:rPr>
        <w:t xml:space="preserve">Hypothesis: Brain stimulation tailored to influence epileptiform activity improves memory function.  </w:t>
      </w:r>
    </w:p>
    <w:p w:rsidR="00EE4122" w:rsidRDefault="001B4A27">
      <w:pPr>
        <w:spacing w:after="120"/>
        <w:rPr>
          <w:rFonts w:ascii="Arial" w:hAnsi="Arial" w:cs="Arial"/>
          <w:bCs/>
          <w:color w:val="000000"/>
          <w:sz w:val="22"/>
          <w:szCs w:val="22"/>
        </w:rPr>
      </w:pPr>
      <w:proofErr w:type="spellStart"/>
      <w:r>
        <w:rPr>
          <w:rFonts w:ascii="Arial" w:hAnsi="Arial" w:cs="Arial"/>
          <w:bCs/>
          <w:color w:val="000000"/>
          <w:sz w:val="22"/>
          <w:szCs w:val="22"/>
        </w:rPr>
        <w:t>Neuromodulation</w:t>
      </w:r>
      <w:proofErr w:type="spellEnd"/>
      <w:r>
        <w:rPr>
          <w:rFonts w:ascii="Arial" w:hAnsi="Arial" w:cs="Arial"/>
          <w:bCs/>
          <w:color w:val="000000"/>
          <w:sz w:val="22"/>
          <w:szCs w:val="22"/>
        </w:rPr>
        <w:t xml:space="preserve"> by brain stimulation can be achieved by scheduled </w:t>
      </w:r>
      <w:r>
        <w:rPr>
          <w:rFonts w:ascii="Arial" w:hAnsi="Arial" w:cs="Arial"/>
          <w:bCs/>
          <w:color w:val="000000"/>
          <w:sz w:val="22"/>
          <w:szCs w:val="22"/>
        </w:rPr>
        <w:commentReference w:id="126"/>
      </w:r>
      <w:r>
        <w:rPr>
          <w:rFonts w:ascii="Arial" w:hAnsi="Arial" w:cs="Arial"/>
          <w:bCs/>
          <w:color w:val="000000"/>
          <w:sz w:val="22"/>
          <w:szCs w:val="22"/>
        </w:rPr>
        <w:t>stimulation as applied in therapeutic deep brain stimulat</w:t>
      </w:r>
      <w:r>
        <w:rPr>
          <w:rFonts w:ascii="Arial" w:hAnsi="Arial" w:cs="Arial"/>
          <w:bCs/>
          <w:color w:val="000000"/>
          <w:sz w:val="22"/>
          <w:szCs w:val="22"/>
        </w:rPr>
        <w:t>ion therapy or responsively to oscillatory activity</w:t>
      </w:r>
      <w:ins w:id="127" w:author="Barbara C. Jobst" w:date="2015-05-20T18:02:00Z">
        <w:r w:rsidR="005B2721">
          <w:rPr>
            <w:rFonts w:ascii="Arial" w:hAnsi="Arial" w:cs="Arial"/>
            <w:bCs/>
            <w:color w:val="000000"/>
            <w:sz w:val="22"/>
            <w:szCs w:val="22"/>
          </w:rPr>
          <w:t xml:space="preserve"> such as IED</w:t>
        </w:r>
      </w:ins>
      <w:r>
        <w:rPr>
          <w:rFonts w:ascii="Arial" w:hAnsi="Arial" w:cs="Arial"/>
          <w:bCs/>
          <w:color w:val="000000"/>
          <w:sz w:val="22"/>
          <w:szCs w:val="22"/>
        </w:rPr>
        <w:t xml:space="preserve">. </w:t>
      </w:r>
      <w:del w:id="128" w:author="Barbara C. Jobst" w:date="2015-05-20T18:02:00Z">
        <w:r w:rsidDel="005B2721">
          <w:rPr>
            <w:rFonts w:ascii="Arial" w:hAnsi="Arial" w:cs="Arial"/>
            <w:bCs/>
            <w:color w:val="000000"/>
            <w:sz w:val="22"/>
            <w:szCs w:val="22"/>
          </w:rPr>
          <w:delText xml:space="preserve">Responsive brain stimulation reduces seizure frequency, and therefore reduces epileptiform discharges. </w:delText>
        </w:r>
      </w:del>
      <w:r>
        <w:rPr>
          <w:rFonts w:ascii="Arial" w:hAnsi="Arial" w:cs="Arial"/>
          <w:bCs/>
          <w:color w:val="000000"/>
          <w:sz w:val="22"/>
          <w:szCs w:val="22"/>
        </w:rPr>
        <w:t xml:space="preserve">We will study the effect of scheduled brain stimulation on memory in </w:t>
      </w:r>
      <w:commentRangeStart w:id="129"/>
      <w:r>
        <w:rPr>
          <w:rFonts w:ascii="Arial" w:hAnsi="Arial" w:cs="Arial"/>
          <w:bCs/>
          <w:color w:val="000000"/>
          <w:sz w:val="22"/>
          <w:szCs w:val="22"/>
        </w:rPr>
        <w:t>comparison</w:t>
      </w:r>
      <w:commentRangeEnd w:id="129"/>
      <w:ins w:id="130" w:author="Unknown Author" w:date="2015-05-18T14:51:00Z">
        <w:r>
          <w:rPr>
            <w:rFonts w:ascii="Arial" w:hAnsi="Arial" w:cs="Arial"/>
            <w:bCs/>
            <w:color w:val="000000"/>
            <w:sz w:val="22"/>
            <w:szCs w:val="22"/>
          </w:rPr>
          <w:commentReference w:id="129"/>
        </w:r>
      </w:ins>
      <w:r>
        <w:rPr>
          <w:rFonts w:ascii="Arial" w:hAnsi="Arial" w:cs="Arial"/>
          <w:bCs/>
          <w:color w:val="000000"/>
          <w:sz w:val="22"/>
          <w:szCs w:val="22"/>
        </w:rPr>
        <w:t xml:space="preserve"> to responsive bra</w:t>
      </w:r>
      <w:r>
        <w:rPr>
          <w:rFonts w:ascii="Arial" w:hAnsi="Arial" w:cs="Arial"/>
          <w:bCs/>
          <w:color w:val="000000"/>
          <w:sz w:val="22"/>
          <w:szCs w:val="22"/>
        </w:rPr>
        <w:t xml:space="preserve">in stimulation targeting epileptiform activity.   </w:t>
      </w:r>
    </w:p>
    <w:p w:rsidR="00EE4122" w:rsidRDefault="001B4A27">
      <w:pPr>
        <w:spacing w:after="120"/>
        <w:rPr>
          <w:rFonts w:ascii="Arial" w:hAnsi="Arial" w:cs="Arial"/>
          <w:bCs/>
          <w:color w:val="000000"/>
          <w:sz w:val="22"/>
          <w:szCs w:val="22"/>
        </w:rPr>
      </w:pPr>
      <w:r>
        <w:rPr>
          <w:rFonts w:ascii="Arial" w:hAnsi="Arial" w:cs="Arial"/>
          <w:bCs/>
          <w:color w:val="000000"/>
          <w:sz w:val="22"/>
          <w:szCs w:val="22"/>
        </w:rPr>
        <w:t>Understanding the temporal dynamics of memory encoding and retrieval and the interaction between brain stimulation, epileptic process and oscillatory activity in real-life settings will advance “electrothe</w:t>
      </w:r>
      <w:r>
        <w:rPr>
          <w:rFonts w:ascii="Arial" w:hAnsi="Arial" w:cs="Arial"/>
          <w:bCs/>
          <w:color w:val="000000"/>
          <w:sz w:val="22"/>
          <w:szCs w:val="22"/>
        </w:rPr>
        <w:t xml:space="preserve">rapeutics” for the treatment of cognitive impairment in epilepsy. </w:t>
      </w:r>
    </w:p>
    <w:sectPr w:rsidR="00EE4122">
      <w:pgSz w:w="12240" w:h="15840"/>
      <w:pgMar w:top="720" w:right="720" w:bottom="720" w:left="720" w:header="0" w:footer="0"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ndy " w:date="2015-05-12T10:11:00Z" w:initials="">
    <w:p w:rsidR="00EE4122" w:rsidRDefault="001B4A27">
      <w:r>
        <w:rPr>
          <w:sz w:val="20"/>
        </w:rPr>
        <w:t>What does this mean? Does this refer to studies where stimulation was done for some other purpose, and then they happened to notice improvements in memory?</w:t>
      </w:r>
    </w:p>
  </w:comment>
  <w:comment w:id="52" w:author="Unknown Author" w:date="2015-05-18T14:40:00Z" w:initials="">
    <w:p w:rsidR="00EE4122" w:rsidRDefault="001B4A27">
      <w:r>
        <w:rPr>
          <w:rFonts w:ascii="Ubuntu" w:hAnsi="Ubuntu"/>
          <w:sz w:val="20"/>
        </w:rPr>
        <w:t>Or by reducing epileptiform activ</w:t>
      </w:r>
      <w:r>
        <w:rPr>
          <w:rFonts w:ascii="Ubuntu" w:hAnsi="Ubuntu"/>
          <w:sz w:val="20"/>
        </w:rPr>
        <w:t>ity?</w:t>
      </w:r>
    </w:p>
  </w:comment>
  <w:comment w:id="66" w:author="Barbara C. Jobst" w:date="2015-05-13T14:42:00Z" w:initials="BCJ">
    <w:p w:rsidR="00EE4122" w:rsidRDefault="001B4A27">
      <w:r>
        <w:t xml:space="preserve">Kris: </w:t>
      </w:r>
      <w:r>
        <w:rPr>
          <w:color w:val="1F497D"/>
        </w:rPr>
        <w:t>Still don’t understand how you will measure spatial navigation in freely behaving humans.  You may want to be more detailed about this even in specific aims section.  Is does not seem like there is any hippocampal stimulation for memory enhancement, only h</w:t>
      </w:r>
      <w:r>
        <w:rPr>
          <w:color w:val="1F497D"/>
        </w:rPr>
        <w:t xml:space="preserve">ow hippocampal stimulation for epilepsy effects memory.  Is that right?  </w:t>
      </w:r>
    </w:p>
    <w:p w:rsidR="00EE4122" w:rsidRDefault="00EE4122"/>
    <w:p w:rsidR="00EE4122" w:rsidRDefault="00EE4122"/>
  </w:comment>
  <w:comment w:id="77" w:author="andy " w:date="2015-05-12T09:58:00Z" w:initials="">
    <w:p w:rsidR="00EE4122" w:rsidRDefault="001B4A27">
      <w:r>
        <w:rPr>
          <w:sz w:val="20"/>
        </w:rPr>
        <w:t>Should we also include simple free-recall task? It would be good to be able to compare naturalistic and contrived free recall side by side.</w:t>
      </w:r>
    </w:p>
  </w:comment>
  <w:comment w:id="78" w:author="andy " w:date="2015-05-12T10:35:00Z" w:initials="">
    <w:p w:rsidR="00EE4122" w:rsidRDefault="001B4A27">
      <w:r>
        <w:rPr>
          <w:sz w:val="20"/>
        </w:rPr>
        <w:t xml:space="preserve">This sentence is a little opaque. How </w:t>
      </w:r>
      <w:r>
        <w:rPr>
          <w:sz w:val="20"/>
        </w:rPr>
        <w:t>about something like: “Targets for biomarkers of successful memory include measures of coherence between the anterior and posterior hippocampus such as coupling between the phase of the theta rhythm and power in the gamma band.”</w:t>
      </w:r>
    </w:p>
  </w:comment>
  <w:comment w:id="114" w:author="andy " w:date="2015-05-12T10:41:00Z" w:initials="">
    <w:p w:rsidR="00EE4122" w:rsidRDefault="001B4A27">
      <w:r>
        <w:rPr>
          <w:sz w:val="20"/>
        </w:rPr>
        <w:t>Is epileptiform activity me</w:t>
      </w:r>
      <w:r>
        <w:rPr>
          <w:sz w:val="20"/>
        </w:rPr>
        <w:t xml:space="preserve">ant here to mean </w:t>
      </w:r>
      <w:proofErr w:type="spellStart"/>
      <w:r>
        <w:rPr>
          <w:sz w:val="20"/>
        </w:rPr>
        <w:t>interictal</w:t>
      </w:r>
      <w:proofErr w:type="spellEnd"/>
      <w:r>
        <w:rPr>
          <w:sz w:val="20"/>
        </w:rPr>
        <w:t xml:space="preserve"> activity?</w:t>
      </w:r>
    </w:p>
  </w:comment>
  <w:comment w:id="126" w:author="andy " w:date="2015-05-12T10:44:00Z" w:initials="">
    <w:p w:rsidR="00EE4122" w:rsidRDefault="001B4A27">
      <w:r>
        <w:rPr>
          <w:sz w:val="20"/>
        </w:rPr>
        <w:t>Is this right?</w:t>
      </w:r>
    </w:p>
  </w:comment>
  <w:comment w:id="129" w:author="Unknown Author" w:date="2015-05-18T14:51:00Z" w:initials="">
    <w:p w:rsidR="00EE4122" w:rsidRDefault="001B4A27">
      <w:r>
        <w:rPr>
          <w:rFonts w:ascii="Ubuntu" w:hAnsi="Ubuntu"/>
          <w:sz w:val="20"/>
        </w:rPr>
        <w:t>It will be complicated to compare these two stimulation schemes. Will we stick to one or the other in each individual patient or switch between them?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buntu">
    <w:altName w:val="Arial"/>
    <w:charset w:val="01"/>
    <w:family w:val="swiss"/>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122"/>
    <w:rsid w:val="001B4A27"/>
    <w:rsid w:val="0049293E"/>
    <w:rsid w:val="004B7112"/>
    <w:rsid w:val="00535DC8"/>
    <w:rsid w:val="005B2721"/>
    <w:rsid w:val="005E6617"/>
    <w:rsid w:val="006C368A"/>
    <w:rsid w:val="00786CCE"/>
    <w:rsid w:val="0085094C"/>
    <w:rsid w:val="008815F4"/>
    <w:rsid w:val="00D94F5A"/>
    <w:rsid w:val="00E81627"/>
    <w:rsid w:val="00EE4122"/>
    <w:rsid w:val="00F20740"/>
    <w:rsid w:val="00F4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0100"/>
    <w:rPr>
      <w:sz w:val="18"/>
      <w:szCs w:val="18"/>
    </w:rPr>
  </w:style>
  <w:style w:type="character" w:customStyle="1" w:styleId="CommentTextChar">
    <w:name w:val="Comment Text Char"/>
    <w:basedOn w:val="DefaultParagraphFont"/>
    <w:link w:val="CommentText"/>
    <w:uiPriority w:val="99"/>
    <w:semiHidden/>
    <w:rsid w:val="00D50100"/>
  </w:style>
  <w:style w:type="character" w:customStyle="1" w:styleId="CommentSubjectChar">
    <w:name w:val="Comment Subject Char"/>
    <w:basedOn w:val="CommentTextChar"/>
    <w:link w:val="CommentSubject"/>
    <w:uiPriority w:val="99"/>
    <w:semiHidden/>
    <w:rsid w:val="00D50100"/>
    <w:rPr>
      <w:b/>
      <w:bCs/>
      <w:sz w:val="20"/>
      <w:szCs w:val="20"/>
    </w:rPr>
  </w:style>
  <w:style w:type="character" w:customStyle="1" w:styleId="BalloonTextChar">
    <w:name w:val="Balloon Text Char"/>
    <w:basedOn w:val="DefaultParagraphFont"/>
    <w:link w:val="BalloonText"/>
    <w:uiPriority w:val="99"/>
    <w:semiHidden/>
    <w:rsid w:val="00D50100"/>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CommentText">
    <w:name w:val="annotation text"/>
    <w:basedOn w:val="Normal"/>
    <w:link w:val="CommentTextChar"/>
    <w:uiPriority w:val="99"/>
    <w:semiHidden/>
    <w:unhideWhenUsed/>
    <w:rsid w:val="00D50100"/>
  </w:style>
  <w:style w:type="paragraph" w:styleId="CommentSubject">
    <w:name w:val="annotation subject"/>
    <w:basedOn w:val="CommentText"/>
    <w:link w:val="CommentSubjectChar"/>
    <w:uiPriority w:val="99"/>
    <w:semiHidden/>
    <w:unhideWhenUsed/>
    <w:rsid w:val="00D50100"/>
    <w:rPr>
      <w:b/>
      <w:bCs/>
      <w:sz w:val="20"/>
      <w:szCs w:val="20"/>
    </w:rPr>
  </w:style>
  <w:style w:type="paragraph" w:styleId="BalloonText">
    <w:name w:val="Balloon Text"/>
    <w:basedOn w:val="Normal"/>
    <w:link w:val="BalloonTextChar"/>
    <w:uiPriority w:val="99"/>
    <w:semiHidden/>
    <w:unhideWhenUsed/>
    <w:rsid w:val="00D5010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0100"/>
    <w:rPr>
      <w:sz w:val="18"/>
      <w:szCs w:val="18"/>
    </w:rPr>
  </w:style>
  <w:style w:type="character" w:customStyle="1" w:styleId="CommentTextChar">
    <w:name w:val="Comment Text Char"/>
    <w:basedOn w:val="DefaultParagraphFont"/>
    <w:link w:val="CommentText"/>
    <w:uiPriority w:val="99"/>
    <w:semiHidden/>
    <w:rsid w:val="00D50100"/>
  </w:style>
  <w:style w:type="character" w:customStyle="1" w:styleId="CommentSubjectChar">
    <w:name w:val="Comment Subject Char"/>
    <w:basedOn w:val="CommentTextChar"/>
    <w:link w:val="CommentSubject"/>
    <w:uiPriority w:val="99"/>
    <w:semiHidden/>
    <w:rsid w:val="00D50100"/>
    <w:rPr>
      <w:b/>
      <w:bCs/>
      <w:sz w:val="20"/>
      <w:szCs w:val="20"/>
    </w:rPr>
  </w:style>
  <w:style w:type="character" w:customStyle="1" w:styleId="BalloonTextChar">
    <w:name w:val="Balloon Text Char"/>
    <w:basedOn w:val="DefaultParagraphFont"/>
    <w:link w:val="BalloonText"/>
    <w:uiPriority w:val="99"/>
    <w:semiHidden/>
    <w:rsid w:val="00D50100"/>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CommentText">
    <w:name w:val="annotation text"/>
    <w:basedOn w:val="Normal"/>
    <w:link w:val="CommentTextChar"/>
    <w:uiPriority w:val="99"/>
    <w:semiHidden/>
    <w:unhideWhenUsed/>
    <w:rsid w:val="00D50100"/>
  </w:style>
  <w:style w:type="paragraph" w:styleId="CommentSubject">
    <w:name w:val="annotation subject"/>
    <w:basedOn w:val="CommentText"/>
    <w:link w:val="CommentSubjectChar"/>
    <w:uiPriority w:val="99"/>
    <w:semiHidden/>
    <w:unhideWhenUsed/>
    <w:rsid w:val="00D50100"/>
    <w:rPr>
      <w:b/>
      <w:bCs/>
      <w:sz w:val="20"/>
      <w:szCs w:val="20"/>
    </w:rPr>
  </w:style>
  <w:style w:type="paragraph" w:styleId="BalloonText">
    <w:name w:val="Balloon Text"/>
    <w:basedOn w:val="Normal"/>
    <w:link w:val="BalloonTextChar"/>
    <w:uiPriority w:val="99"/>
    <w:semiHidden/>
    <w:unhideWhenUsed/>
    <w:rsid w:val="00D501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Dartmouth-Hitchcock Medical Center</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C. Jobst</dc:creator>
  <cp:lastModifiedBy>Barbara C. Jobst</cp:lastModifiedBy>
  <cp:revision>3</cp:revision>
  <cp:lastPrinted>2015-05-20T22:03:00Z</cp:lastPrinted>
  <dcterms:created xsi:type="dcterms:W3CDTF">2015-05-20T21:25:00Z</dcterms:created>
  <dcterms:modified xsi:type="dcterms:W3CDTF">2015-05-20T22:03:00Z</dcterms:modified>
  <dc:language>en-US</dc:language>
</cp:coreProperties>
</file>